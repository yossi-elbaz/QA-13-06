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D874A" w14:textId="77777777" w:rsidR="00E119D7" w:rsidRPr="00D0240C" w:rsidRDefault="00301CFC" w:rsidP="00301CFC">
      <w:pPr>
        <w:pStyle w:val="Title"/>
        <w:bidi/>
        <w:rPr>
          <w:rFonts w:asciiTheme="minorBidi" w:hAnsiTheme="minorBidi" w:cstheme="minorBidi"/>
        </w:rPr>
      </w:pPr>
      <w:r w:rsidRPr="00D0240C">
        <w:rPr>
          <w:rFonts w:asciiTheme="minorBidi" w:hAnsiTheme="minorBidi" w:cstheme="minorBidi"/>
        </w:rPr>
        <w:t>STP</w:t>
      </w:r>
    </w:p>
    <w:p w14:paraId="6B2D874B" w14:textId="105A0855" w:rsidR="00301CFC" w:rsidRPr="00D0240C" w:rsidRDefault="00301CFC" w:rsidP="00301CFC">
      <w:pPr>
        <w:pStyle w:val="Subtitle"/>
        <w:bidi/>
        <w:rPr>
          <w:rFonts w:asciiTheme="minorBidi" w:hAnsiTheme="minorBidi" w:cstheme="minorBidi"/>
          <w:rtl/>
          <w:lang w:bidi="he-IL"/>
        </w:rPr>
      </w:pPr>
      <w:r w:rsidRPr="00D0240C">
        <w:rPr>
          <w:rFonts w:asciiTheme="minorBidi" w:hAnsiTheme="minorBidi" w:cstheme="minorBidi"/>
          <w:rtl/>
          <w:lang w:bidi="he-IL"/>
        </w:rPr>
        <w:t>שם המערכ</w:t>
      </w:r>
      <w:r w:rsidR="00AC6C91">
        <w:rPr>
          <w:rFonts w:asciiTheme="minorBidi" w:hAnsiTheme="minorBidi" w:cstheme="minorBidi" w:hint="cs"/>
          <w:rtl/>
          <w:lang w:bidi="he-IL"/>
        </w:rPr>
        <w:t xml:space="preserve">ת: </w:t>
      </w:r>
      <w:r w:rsidR="00AF590D">
        <w:rPr>
          <w:rFonts w:asciiTheme="minorBidi" w:hAnsiTheme="minorBidi" w:cstheme="minorBidi" w:hint="cs"/>
          <w:rtl/>
          <w:lang w:bidi="he-IL"/>
        </w:rPr>
        <w:t>חנות חיות</w:t>
      </w:r>
    </w:p>
    <w:p w14:paraId="6B2D874C" w14:textId="77777777" w:rsidR="00301CFC" w:rsidRPr="00D0240C" w:rsidRDefault="00301CFC" w:rsidP="00301CFC">
      <w:pPr>
        <w:bidi/>
        <w:rPr>
          <w:rFonts w:asciiTheme="minorBidi" w:hAnsiTheme="minorBidi"/>
          <w:rtl/>
          <w:lang w:bidi="he-IL"/>
        </w:rPr>
      </w:pPr>
    </w:p>
    <w:p w14:paraId="6B2D874D" w14:textId="77777777" w:rsidR="00301CFC" w:rsidRPr="00D0240C" w:rsidRDefault="00301CFC" w:rsidP="00301CFC">
      <w:pPr>
        <w:bidi/>
        <w:rPr>
          <w:rFonts w:asciiTheme="minorBidi" w:hAnsiTheme="minorBidi"/>
          <w:rtl/>
          <w:lang w:bidi="he-IL"/>
        </w:rPr>
      </w:pPr>
    </w:p>
    <w:p w14:paraId="6B2D874F" w14:textId="727F1E9B" w:rsidR="00301CFC" w:rsidRPr="00D0240C" w:rsidRDefault="00AC6C91" w:rsidP="00EC7105">
      <w:pPr>
        <w:pStyle w:val="Subtitle"/>
        <w:bidi/>
        <w:rPr>
          <w:rFonts w:asciiTheme="minorBidi" w:hAnsiTheme="minorBidi" w:cstheme="minorBidi"/>
          <w:rtl/>
          <w:lang w:bidi="he-IL"/>
        </w:rPr>
      </w:pPr>
      <w:r>
        <w:rPr>
          <w:rFonts w:asciiTheme="minorBidi" w:hAnsiTheme="minorBidi" w:cstheme="minorBidi" w:hint="cs"/>
          <w:rtl/>
          <w:lang w:bidi="he-IL"/>
        </w:rPr>
        <w:t>הפרויקט של</w:t>
      </w:r>
      <w:r w:rsidR="00EE4DB7" w:rsidRPr="00D0240C">
        <w:rPr>
          <w:rFonts w:asciiTheme="minorBidi" w:hAnsiTheme="minorBidi" w:cstheme="minorBidi"/>
          <w:rtl/>
          <w:lang w:bidi="he-IL"/>
        </w:rPr>
        <w:t>,</w:t>
      </w:r>
      <w:r w:rsidR="00AF590D">
        <w:rPr>
          <w:rFonts w:asciiTheme="minorBidi" w:hAnsiTheme="minorBidi" w:cstheme="minorBidi" w:hint="cs"/>
          <w:rtl/>
          <w:lang w:bidi="he-IL"/>
        </w:rPr>
        <w:t xml:space="preserve"> בן, ישראל, עדי ויפית.</w:t>
      </w:r>
    </w:p>
    <w:p w14:paraId="6B2D8750" w14:textId="77777777" w:rsidR="002931AD" w:rsidRPr="00D0240C" w:rsidRDefault="002931AD" w:rsidP="002931AD">
      <w:pPr>
        <w:bidi/>
        <w:rPr>
          <w:rFonts w:asciiTheme="minorBidi" w:hAnsiTheme="minorBidi"/>
          <w:rtl/>
          <w:lang w:bidi="he-IL"/>
        </w:rPr>
      </w:pPr>
    </w:p>
    <w:p w14:paraId="6B2D8751" w14:textId="4C77C53B" w:rsidR="002931AD" w:rsidRPr="00AA0B85" w:rsidRDefault="00AA0B85" w:rsidP="00AA0B85">
      <w:pPr>
        <w:pStyle w:val="Subtitle"/>
        <w:bidi/>
        <w:rPr>
          <w:rFonts w:asciiTheme="minorBidi" w:hAnsiTheme="minorBidi" w:cstheme="minorBidi"/>
          <w:rtl/>
          <w:lang w:bidi="he-IL"/>
        </w:rPr>
      </w:pPr>
      <w:r w:rsidRPr="00AA0B85">
        <w:rPr>
          <w:rFonts w:asciiTheme="minorBidi" w:hAnsiTheme="minorBidi" w:cstheme="minorBidi"/>
          <w:rtl/>
          <w:lang w:bidi="he-IL"/>
        </w:rPr>
        <w:t>טבלת שינוי גרסה של מסמך</w:t>
      </w:r>
    </w:p>
    <w:tbl>
      <w:tblPr>
        <w:tblStyle w:val="LightList-Accent1"/>
        <w:bidiVisual/>
        <w:tblW w:w="0" w:type="auto"/>
        <w:tblLook w:val="0020" w:firstRow="1" w:lastRow="0" w:firstColumn="0" w:lastColumn="0" w:noHBand="0" w:noVBand="0"/>
      </w:tblPr>
      <w:tblGrid>
        <w:gridCol w:w="1841"/>
        <w:gridCol w:w="1869"/>
        <w:gridCol w:w="1874"/>
        <w:gridCol w:w="1883"/>
        <w:gridCol w:w="1873"/>
      </w:tblGrid>
      <w:tr w:rsidR="002931AD" w:rsidRPr="00D0240C" w14:paraId="6B2D8757" w14:textId="77777777" w:rsidTr="002931A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15" w:type="dxa"/>
          </w:tcPr>
          <w:p w14:paraId="6B2D8752" w14:textId="401A642E" w:rsidR="002931AD" w:rsidRPr="00D0240C" w:rsidRDefault="002931AD" w:rsidP="002931AD">
            <w:pPr>
              <w:bidi/>
              <w:rPr>
                <w:rFonts w:asciiTheme="minorBidi" w:hAnsiTheme="minorBidi"/>
                <w:rtl/>
                <w:lang w:bidi="he-IL"/>
              </w:rPr>
            </w:pPr>
          </w:p>
        </w:tc>
        <w:tc>
          <w:tcPr>
            <w:tcW w:w="1915" w:type="dxa"/>
          </w:tcPr>
          <w:p w14:paraId="6B2D8753" w14:textId="6E620A48" w:rsidR="002931AD" w:rsidRPr="00D0240C" w:rsidRDefault="002931AD" w:rsidP="002931AD">
            <w:pPr>
              <w:bidi/>
              <w:cnfStyle w:val="100000000000" w:firstRow="1" w:lastRow="0" w:firstColumn="0" w:lastColumn="0" w:oddVBand="0" w:evenVBand="0" w:oddHBand="0" w:evenHBand="0" w:firstRowFirstColumn="0" w:firstRowLastColumn="0" w:lastRowFirstColumn="0" w:lastRowLastColumn="0"/>
              <w:rPr>
                <w:rFonts w:asciiTheme="minorBidi" w:hAnsiTheme="minorBidi"/>
                <w:rtl/>
                <w:lang w:bidi="he-IL"/>
              </w:rPr>
            </w:pPr>
            <w:r w:rsidRPr="00D0240C">
              <w:rPr>
                <w:rFonts w:asciiTheme="minorBidi" w:hAnsiTheme="minorBidi"/>
                <w:rtl/>
                <w:lang w:bidi="he-IL"/>
              </w:rPr>
              <w:t>גרסת המסמך</w:t>
            </w:r>
          </w:p>
        </w:tc>
        <w:tc>
          <w:tcPr>
            <w:cnfStyle w:val="000010000000" w:firstRow="0" w:lastRow="0" w:firstColumn="0" w:lastColumn="0" w:oddVBand="1" w:evenVBand="0" w:oddHBand="0" w:evenHBand="0" w:firstRowFirstColumn="0" w:firstRowLastColumn="0" w:lastRowFirstColumn="0" w:lastRowLastColumn="0"/>
            <w:tcW w:w="1915" w:type="dxa"/>
          </w:tcPr>
          <w:p w14:paraId="6B2D8754" w14:textId="77777777" w:rsidR="002931AD" w:rsidRPr="00D0240C" w:rsidRDefault="002931AD" w:rsidP="002931AD">
            <w:pPr>
              <w:bidi/>
              <w:rPr>
                <w:rFonts w:asciiTheme="minorBidi" w:hAnsiTheme="minorBidi"/>
                <w:rtl/>
                <w:lang w:bidi="he-IL"/>
              </w:rPr>
            </w:pPr>
            <w:r w:rsidRPr="00D0240C">
              <w:rPr>
                <w:rFonts w:asciiTheme="minorBidi" w:hAnsiTheme="minorBidi"/>
                <w:rtl/>
                <w:lang w:bidi="he-IL"/>
              </w:rPr>
              <w:t>שמות הכותבים</w:t>
            </w:r>
          </w:p>
        </w:tc>
        <w:tc>
          <w:tcPr>
            <w:tcW w:w="1915" w:type="dxa"/>
          </w:tcPr>
          <w:p w14:paraId="6B2D8755" w14:textId="77777777" w:rsidR="002931AD" w:rsidRPr="00D0240C" w:rsidRDefault="002931AD" w:rsidP="002931AD">
            <w:pPr>
              <w:bidi/>
              <w:cnfStyle w:val="100000000000" w:firstRow="1" w:lastRow="0" w:firstColumn="0" w:lastColumn="0" w:oddVBand="0" w:evenVBand="0" w:oddHBand="0" w:evenHBand="0" w:firstRowFirstColumn="0" w:firstRowLastColumn="0" w:lastRowFirstColumn="0" w:lastRowLastColumn="0"/>
              <w:rPr>
                <w:rFonts w:asciiTheme="minorBidi" w:hAnsiTheme="minorBidi"/>
                <w:rtl/>
                <w:lang w:bidi="he-IL"/>
              </w:rPr>
            </w:pPr>
            <w:r w:rsidRPr="00D0240C">
              <w:rPr>
                <w:rFonts w:asciiTheme="minorBidi" w:hAnsiTheme="minorBidi"/>
                <w:rtl/>
                <w:lang w:bidi="he-IL"/>
              </w:rPr>
              <w:t>תאריך עדכון</w:t>
            </w:r>
          </w:p>
        </w:tc>
        <w:tc>
          <w:tcPr>
            <w:cnfStyle w:val="000010000000" w:firstRow="0" w:lastRow="0" w:firstColumn="0" w:lastColumn="0" w:oddVBand="1" w:evenVBand="0" w:oddHBand="0" w:evenHBand="0" w:firstRowFirstColumn="0" w:firstRowLastColumn="0" w:lastRowFirstColumn="0" w:lastRowLastColumn="0"/>
            <w:tcW w:w="1916" w:type="dxa"/>
          </w:tcPr>
          <w:p w14:paraId="6B2D8756" w14:textId="77777777" w:rsidR="002931AD" w:rsidRPr="00D0240C" w:rsidRDefault="002931AD" w:rsidP="002931AD">
            <w:pPr>
              <w:bidi/>
              <w:rPr>
                <w:rFonts w:asciiTheme="minorBidi" w:hAnsiTheme="minorBidi"/>
                <w:rtl/>
                <w:lang w:bidi="he-IL"/>
              </w:rPr>
            </w:pPr>
            <w:r w:rsidRPr="00D0240C">
              <w:rPr>
                <w:rFonts w:asciiTheme="minorBidi" w:hAnsiTheme="minorBidi"/>
                <w:rtl/>
                <w:lang w:bidi="he-IL"/>
              </w:rPr>
              <w:t>מאשרים</w:t>
            </w:r>
          </w:p>
        </w:tc>
      </w:tr>
      <w:tr w:rsidR="002931AD" w:rsidRPr="00D0240C" w14:paraId="6B2D875D" w14:textId="77777777" w:rsidTr="002931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15" w:type="dxa"/>
          </w:tcPr>
          <w:p w14:paraId="6B2D8758" w14:textId="77777777" w:rsidR="002931AD" w:rsidRPr="00AC6C91" w:rsidRDefault="002931AD" w:rsidP="002931AD">
            <w:pPr>
              <w:bidi/>
              <w:rPr>
                <w:rFonts w:asciiTheme="minorBidi" w:hAnsiTheme="minorBidi"/>
                <w:lang w:val="en-GB" w:bidi="he-IL"/>
              </w:rPr>
            </w:pPr>
          </w:p>
        </w:tc>
        <w:tc>
          <w:tcPr>
            <w:tcW w:w="1915" w:type="dxa"/>
          </w:tcPr>
          <w:p w14:paraId="6B2D8759" w14:textId="4F820583" w:rsidR="002931AD" w:rsidRPr="00D0240C" w:rsidRDefault="00AC6C91" w:rsidP="002931AD">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lang w:bidi="he-IL"/>
              </w:rPr>
              <w:t>1</w:t>
            </w:r>
          </w:p>
        </w:tc>
        <w:tc>
          <w:tcPr>
            <w:cnfStyle w:val="000010000000" w:firstRow="0" w:lastRow="0" w:firstColumn="0" w:lastColumn="0" w:oddVBand="1" w:evenVBand="0" w:oddHBand="0" w:evenHBand="0" w:firstRowFirstColumn="0" w:firstRowLastColumn="0" w:lastRowFirstColumn="0" w:lastRowLastColumn="0"/>
            <w:tcW w:w="1915" w:type="dxa"/>
          </w:tcPr>
          <w:p w14:paraId="6B2D875A" w14:textId="05D9747C" w:rsidR="002931AD" w:rsidRPr="00D0240C" w:rsidRDefault="00AC6C91" w:rsidP="002931AD">
            <w:pPr>
              <w:bidi/>
              <w:rPr>
                <w:rFonts w:asciiTheme="minorBidi" w:hAnsiTheme="minorBidi"/>
                <w:rtl/>
                <w:lang w:bidi="he-IL"/>
              </w:rPr>
            </w:pPr>
            <w:r>
              <w:rPr>
                <w:rFonts w:asciiTheme="minorBidi" w:hAnsiTheme="minorBidi" w:hint="cs"/>
                <w:rtl/>
                <w:lang w:bidi="he-IL"/>
              </w:rPr>
              <w:t>בן,</w:t>
            </w:r>
            <w:r w:rsidR="007F4020">
              <w:rPr>
                <w:rFonts w:asciiTheme="minorBidi" w:hAnsiTheme="minorBidi" w:hint="cs"/>
                <w:rtl/>
                <w:lang w:bidi="he-IL"/>
              </w:rPr>
              <w:t xml:space="preserve"> </w:t>
            </w:r>
            <w:r>
              <w:rPr>
                <w:rFonts w:asciiTheme="minorBidi" w:hAnsiTheme="minorBidi" w:hint="cs"/>
                <w:rtl/>
                <w:lang w:bidi="he-IL"/>
              </w:rPr>
              <w:t>ישראל, עדי ויפית</w:t>
            </w:r>
          </w:p>
        </w:tc>
        <w:tc>
          <w:tcPr>
            <w:tcW w:w="1915" w:type="dxa"/>
          </w:tcPr>
          <w:p w14:paraId="6B2D875B" w14:textId="51469C02" w:rsidR="002931AD" w:rsidRPr="00D0240C" w:rsidRDefault="00AC6C91" w:rsidP="002931AD">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2/11/2022</w:t>
            </w:r>
          </w:p>
        </w:tc>
        <w:tc>
          <w:tcPr>
            <w:cnfStyle w:val="000010000000" w:firstRow="0" w:lastRow="0" w:firstColumn="0" w:lastColumn="0" w:oddVBand="1" w:evenVBand="0" w:oddHBand="0" w:evenHBand="0" w:firstRowFirstColumn="0" w:firstRowLastColumn="0" w:lastRowFirstColumn="0" w:lastRowLastColumn="0"/>
            <w:tcW w:w="1916" w:type="dxa"/>
          </w:tcPr>
          <w:p w14:paraId="6B2D875C" w14:textId="5D08289B" w:rsidR="002931AD" w:rsidRPr="00AC6C91" w:rsidRDefault="00AC6C91" w:rsidP="002931AD">
            <w:pPr>
              <w:bidi/>
              <w:rPr>
                <w:rFonts w:asciiTheme="minorBidi" w:hAnsiTheme="minorBidi"/>
                <w:rtl/>
                <w:lang w:val="en-GB" w:bidi="he-IL"/>
              </w:rPr>
            </w:pPr>
            <w:r>
              <w:rPr>
                <w:rFonts w:asciiTheme="minorBidi" w:hAnsiTheme="minorBidi" w:hint="cs"/>
                <w:rtl/>
                <w:lang w:bidi="he-IL"/>
              </w:rPr>
              <w:t xml:space="preserve">בן </w:t>
            </w:r>
            <w:r>
              <w:rPr>
                <w:rFonts w:asciiTheme="minorBidi" w:hAnsiTheme="minorBidi" w:hint="cs"/>
                <w:lang w:bidi="he-IL"/>
              </w:rPr>
              <w:t>QA</w:t>
            </w:r>
            <w:r>
              <w:rPr>
                <w:rFonts w:asciiTheme="minorBidi" w:hAnsiTheme="minorBidi"/>
                <w:lang w:val="en-GB" w:bidi="he-IL"/>
              </w:rPr>
              <w:t xml:space="preserve"> Team leader</w:t>
            </w:r>
          </w:p>
        </w:tc>
      </w:tr>
      <w:tr w:rsidR="002931AD" w:rsidRPr="00D0240C" w14:paraId="6B2D8763" w14:textId="77777777" w:rsidTr="002931AD">
        <w:tc>
          <w:tcPr>
            <w:cnfStyle w:val="000010000000" w:firstRow="0" w:lastRow="0" w:firstColumn="0" w:lastColumn="0" w:oddVBand="1" w:evenVBand="0" w:oddHBand="0" w:evenHBand="0" w:firstRowFirstColumn="0" w:firstRowLastColumn="0" w:lastRowFirstColumn="0" w:lastRowLastColumn="0"/>
            <w:tcW w:w="1915" w:type="dxa"/>
          </w:tcPr>
          <w:p w14:paraId="6B2D875E" w14:textId="77777777" w:rsidR="002931AD" w:rsidRPr="00D0240C" w:rsidRDefault="002931AD" w:rsidP="002931AD">
            <w:pPr>
              <w:bidi/>
              <w:rPr>
                <w:rFonts w:asciiTheme="minorBidi" w:hAnsiTheme="minorBidi"/>
                <w:rtl/>
                <w:lang w:bidi="he-IL"/>
              </w:rPr>
            </w:pPr>
          </w:p>
        </w:tc>
        <w:tc>
          <w:tcPr>
            <w:tcW w:w="1915" w:type="dxa"/>
          </w:tcPr>
          <w:p w14:paraId="6B2D875F" w14:textId="77777777" w:rsidR="002931AD" w:rsidRPr="00D0240C" w:rsidRDefault="002931AD" w:rsidP="002931AD">
            <w:pPr>
              <w:bidi/>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5" w:type="dxa"/>
          </w:tcPr>
          <w:p w14:paraId="6B2D8760" w14:textId="77777777" w:rsidR="002931AD" w:rsidRPr="00D0240C" w:rsidRDefault="002931AD" w:rsidP="002931AD">
            <w:pPr>
              <w:bidi/>
              <w:rPr>
                <w:rFonts w:asciiTheme="minorBidi" w:hAnsiTheme="minorBidi"/>
                <w:rtl/>
                <w:lang w:bidi="he-IL"/>
              </w:rPr>
            </w:pPr>
          </w:p>
        </w:tc>
        <w:tc>
          <w:tcPr>
            <w:tcW w:w="1915" w:type="dxa"/>
          </w:tcPr>
          <w:p w14:paraId="6B2D8761" w14:textId="77777777" w:rsidR="002931AD" w:rsidRPr="00D0240C" w:rsidRDefault="002931AD" w:rsidP="002931AD">
            <w:pPr>
              <w:bidi/>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6" w:type="dxa"/>
          </w:tcPr>
          <w:p w14:paraId="6B2D8762" w14:textId="77777777" w:rsidR="002931AD" w:rsidRPr="00D0240C" w:rsidRDefault="002931AD" w:rsidP="002931AD">
            <w:pPr>
              <w:bidi/>
              <w:rPr>
                <w:rFonts w:asciiTheme="minorBidi" w:hAnsiTheme="minorBidi"/>
                <w:rtl/>
                <w:lang w:bidi="he-IL"/>
              </w:rPr>
            </w:pPr>
          </w:p>
        </w:tc>
      </w:tr>
      <w:tr w:rsidR="002931AD" w:rsidRPr="00D0240C" w14:paraId="6B2D8769" w14:textId="77777777" w:rsidTr="002931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15" w:type="dxa"/>
          </w:tcPr>
          <w:p w14:paraId="6B2D8764" w14:textId="77777777" w:rsidR="002931AD" w:rsidRPr="00D0240C" w:rsidRDefault="002931AD" w:rsidP="002931AD">
            <w:pPr>
              <w:bidi/>
              <w:rPr>
                <w:rFonts w:asciiTheme="minorBidi" w:hAnsiTheme="minorBidi"/>
                <w:rtl/>
                <w:lang w:bidi="he-IL"/>
              </w:rPr>
            </w:pPr>
          </w:p>
        </w:tc>
        <w:tc>
          <w:tcPr>
            <w:tcW w:w="1915" w:type="dxa"/>
          </w:tcPr>
          <w:p w14:paraId="6B2D8765" w14:textId="77777777" w:rsidR="002931AD" w:rsidRPr="00D0240C" w:rsidRDefault="002931AD" w:rsidP="002931AD">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5" w:type="dxa"/>
          </w:tcPr>
          <w:p w14:paraId="6B2D8766" w14:textId="77777777" w:rsidR="002931AD" w:rsidRPr="00D0240C" w:rsidRDefault="002931AD" w:rsidP="002931AD">
            <w:pPr>
              <w:bidi/>
              <w:rPr>
                <w:rFonts w:asciiTheme="minorBidi" w:hAnsiTheme="minorBidi"/>
                <w:rtl/>
                <w:lang w:bidi="he-IL"/>
              </w:rPr>
            </w:pPr>
          </w:p>
        </w:tc>
        <w:tc>
          <w:tcPr>
            <w:tcW w:w="1915" w:type="dxa"/>
          </w:tcPr>
          <w:p w14:paraId="6B2D8767" w14:textId="77777777" w:rsidR="002931AD" w:rsidRPr="00D0240C" w:rsidRDefault="002931AD" w:rsidP="002931AD">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6" w:type="dxa"/>
          </w:tcPr>
          <w:p w14:paraId="6B2D8768" w14:textId="77777777" w:rsidR="002931AD" w:rsidRPr="00D0240C" w:rsidRDefault="002931AD" w:rsidP="002931AD">
            <w:pPr>
              <w:bidi/>
              <w:rPr>
                <w:rFonts w:asciiTheme="minorBidi" w:hAnsiTheme="minorBidi"/>
                <w:rtl/>
                <w:lang w:bidi="he-IL"/>
              </w:rPr>
            </w:pPr>
          </w:p>
        </w:tc>
      </w:tr>
    </w:tbl>
    <w:p w14:paraId="6B2D876A" w14:textId="77777777" w:rsidR="002931AD" w:rsidRPr="00D0240C" w:rsidRDefault="002931AD" w:rsidP="002931AD">
      <w:pPr>
        <w:bidi/>
        <w:rPr>
          <w:rFonts w:asciiTheme="minorBidi" w:hAnsiTheme="minorBidi"/>
          <w:rtl/>
          <w:lang w:bidi="he-IL"/>
        </w:rPr>
      </w:pPr>
    </w:p>
    <w:p w14:paraId="6B2D876B" w14:textId="77777777" w:rsidR="00425946" w:rsidRPr="00D0240C" w:rsidRDefault="00425946" w:rsidP="00425946">
      <w:pPr>
        <w:bidi/>
        <w:rPr>
          <w:rFonts w:asciiTheme="minorBidi" w:hAnsiTheme="minorBidi"/>
          <w:rtl/>
          <w:lang w:bidi="he-IL"/>
        </w:rPr>
      </w:pPr>
    </w:p>
    <w:p w14:paraId="6B2D876D" w14:textId="77777777" w:rsidR="002931AD" w:rsidRPr="00D0240C" w:rsidRDefault="002931AD">
      <w:pPr>
        <w:rPr>
          <w:rFonts w:asciiTheme="minorBidi" w:eastAsiaTheme="majorEastAsia" w:hAnsiTheme="minorBidi"/>
          <w:color w:val="4F81BD" w:themeColor="accent1"/>
          <w:spacing w:val="15"/>
          <w:sz w:val="24"/>
          <w:szCs w:val="24"/>
          <w:rtl/>
          <w:lang w:bidi="he-IL"/>
        </w:rPr>
      </w:pPr>
      <w:bookmarkStart w:id="0" w:name="_Toc349062129"/>
      <w:bookmarkStart w:id="1" w:name="_Toc349062207"/>
      <w:r w:rsidRPr="00D0240C">
        <w:rPr>
          <w:rFonts w:asciiTheme="minorBidi" w:hAnsiTheme="minorBidi"/>
          <w:b/>
          <w:bCs/>
          <w:color w:val="4F81BD" w:themeColor="accent1"/>
          <w:spacing w:val="15"/>
          <w:sz w:val="24"/>
          <w:szCs w:val="24"/>
          <w:rtl/>
          <w:lang w:bidi="he-IL"/>
        </w:rPr>
        <w:br w:type="page"/>
      </w:r>
    </w:p>
    <w:p w14:paraId="6B2D876E" w14:textId="77777777" w:rsidR="002931AD" w:rsidRPr="00D0240C" w:rsidRDefault="002931AD" w:rsidP="002931AD">
      <w:pPr>
        <w:pStyle w:val="Heading1"/>
        <w:bidi/>
        <w:jc w:val="center"/>
        <w:rPr>
          <w:rFonts w:asciiTheme="minorBidi" w:hAnsiTheme="minorBidi" w:cstheme="minorBidi"/>
          <w:rtl/>
          <w:lang w:bidi="he-IL"/>
        </w:rPr>
      </w:pPr>
      <w:bookmarkStart w:id="2" w:name="_Toc17643378"/>
      <w:r w:rsidRPr="00D0240C">
        <w:rPr>
          <w:rFonts w:asciiTheme="minorBidi" w:hAnsiTheme="minorBidi" w:cstheme="minorBidi"/>
          <w:rtl/>
          <w:lang w:bidi="he-IL"/>
        </w:rPr>
        <w:lastRenderedPageBreak/>
        <w:t>תוכן עניינים</w:t>
      </w:r>
      <w:bookmarkEnd w:id="2"/>
    </w:p>
    <w:p w14:paraId="6B2D876F" w14:textId="77777777" w:rsidR="00F864CC" w:rsidRPr="00D0240C" w:rsidRDefault="00F864CC" w:rsidP="00F864CC">
      <w:pPr>
        <w:bidi/>
        <w:rPr>
          <w:rFonts w:asciiTheme="minorBidi" w:hAnsiTheme="minorBidi"/>
          <w:rtl/>
          <w:lang w:bidi="he-IL"/>
        </w:rPr>
      </w:pPr>
    </w:p>
    <w:p w14:paraId="6B2D8770" w14:textId="77777777" w:rsidR="00F864CC" w:rsidRPr="00D0240C" w:rsidRDefault="00F864CC" w:rsidP="00834E89">
      <w:pPr>
        <w:bidi/>
        <w:rPr>
          <w:rFonts w:asciiTheme="minorBidi" w:hAnsiTheme="minorBidi"/>
          <w:rtl/>
          <w:lang w:bidi="he-IL"/>
        </w:rPr>
      </w:pPr>
    </w:p>
    <w:p w14:paraId="6B2D8771" w14:textId="77777777" w:rsidR="009F3B91" w:rsidRPr="00D0240C" w:rsidRDefault="002931AD"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rtl/>
          <w:lang w:bidi="he-IL"/>
        </w:rPr>
        <w:fldChar w:fldCharType="begin"/>
      </w:r>
      <w:r w:rsidRPr="00D0240C">
        <w:rPr>
          <w:rFonts w:asciiTheme="minorBidi" w:hAnsiTheme="minorBidi"/>
          <w:rtl/>
          <w:lang w:bidi="he-IL"/>
        </w:rPr>
        <w:instrText xml:space="preserve"> </w:instrText>
      </w:r>
      <w:r w:rsidRPr="00D0240C">
        <w:rPr>
          <w:rFonts w:asciiTheme="minorBidi" w:hAnsiTheme="minorBidi"/>
          <w:lang w:bidi="he-IL"/>
        </w:rPr>
        <w:instrText>TOC  \* MERGEFORMAT</w:instrText>
      </w:r>
      <w:r w:rsidRPr="00D0240C">
        <w:rPr>
          <w:rFonts w:asciiTheme="minorBidi" w:hAnsiTheme="minorBidi"/>
          <w:rtl/>
          <w:lang w:bidi="he-IL"/>
        </w:rPr>
        <w:instrText xml:space="preserve"> </w:instrText>
      </w:r>
      <w:r w:rsidRPr="00D0240C">
        <w:rPr>
          <w:rFonts w:asciiTheme="minorBidi" w:hAnsiTheme="minorBidi"/>
          <w:rtl/>
          <w:lang w:bidi="he-IL"/>
        </w:rPr>
        <w:fldChar w:fldCharType="separate"/>
      </w:r>
      <w:r w:rsidR="009F3B91" w:rsidRPr="00D0240C">
        <w:rPr>
          <w:rFonts w:asciiTheme="minorBidi" w:hAnsiTheme="minorBidi"/>
          <w:noProof/>
          <w:rtl/>
          <w:lang w:bidi="he-IL"/>
        </w:rPr>
        <w:t>תוכן עניינים</w:t>
      </w:r>
      <w:r w:rsidR="009F3B91" w:rsidRPr="00D0240C">
        <w:rPr>
          <w:rFonts w:asciiTheme="minorBidi" w:hAnsiTheme="minorBidi"/>
          <w:noProof/>
        </w:rPr>
        <w:tab/>
      </w:r>
      <w:r w:rsidR="009F3B91" w:rsidRPr="00D0240C">
        <w:rPr>
          <w:rFonts w:asciiTheme="minorBidi" w:hAnsiTheme="minorBidi"/>
          <w:noProof/>
        </w:rPr>
        <w:fldChar w:fldCharType="begin"/>
      </w:r>
      <w:r w:rsidR="009F3B91" w:rsidRPr="00D0240C">
        <w:rPr>
          <w:rFonts w:asciiTheme="minorBidi" w:hAnsiTheme="minorBidi"/>
          <w:noProof/>
        </w:rPr>
        <w:instrText xml:space="preserve"> PAGEREF _Toc17643378 \h </w:instrText>
      </w:r>
      <w:r w:rsidR="009F3B91" w:rsidRPr="00D0240C">
        <w:rPr>
          <w:rFonts w:asciiTheme="minorBidi" w:hAnsiTheme="minorBidi"/>
          <w:noProof/>
        </w:rPr>
      </w:r>
      <w:r w:rsidR="009F3B91" w:rsidRPr="00D0240C">
        <w:rPr>
          <w:rFonts w:asciiTheme="minorBidi" w:hAnsiTheme="minorBidi"/>
          <w:noProof/>
        </w:rPr>
        <w:fldChar w:fldCharType="separate"/>
      </w:r>
      <w:r w:rsidR="009F3B91" w:rsidRPr="00D0240C">
        <w:rPr>
          <w:rFonts w:asciiTheme="minorBidi" w:hAnsiTheme="minorBidi"/>
          <w:noProof/>
        </w:rPr>
        <w:t>2</w:t>
      </w:r>
      <w:r w:rsidR="009F3B91" w:rsidRPr="00D0240C">
        <w:rPr>
          <w:rFonts w:asciiTheme="minorBidi" w:hAnsiTheme="minorBidi"/>
          <w:noProof/>
        </w:rPr>
        <w:fldChar w:fldCharType="end"/>
      </w:r>
    </w:p>
    <w:p w14:paraId="6B2D8772"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2. </w:t>
      </w:r>
      <w:r w:rsidRPr="00D0240C">
        <w:rPr>
          <w:rFonts w:asciiTheme="minorBidi" w:hAnsiTheme="minorBidi"/>
          <w:noProof/>
          <w:rtl/>
          <w:lang w:bidi="he-IL"/>
        </w:rPr>
        <w:t>מבוא</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_Toc17643379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3" w14:textId="77777777" w:rsidR="009F3B91" w:rsidRPr="00D0240C" w:rsidRDefault="009F3B91" w:rsidP="00834E89">
      <w:pPr>
        <w:pStyle w:val="TOC2"/>
        <w:tabs>
          <w:tab w:val="right" w:leader="dot" w:pos="9350"/>
        </w:tabs>
        <w:bidi/>
        <w:rPr>
          <w:rFonts w:asciiTheme="minorBidi" w:eastAsiaTheme="minorEastAsia" w:hAnsiTheme="minorBidi"/>
          <w:noProof/>
          <w:lang w:bidi="he-IL"/>
        </w:rPr>
      </w:pPr>
      <w:r w:rsidRPr="00D0240C">
        <w:rPr>
          <w:rFonts w:asciiTheme="minorBidi" w:hAnsiTheme="minorBidi"/>
          <w:noProof/>
          <w:rtl/>
          <w:lang w:bidi="he-IL"/>
        </w:rPr>
        <w:t>סימוכין</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_Toc17643380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4" w14:textId="77777777" w:rsidR="009F3B91" w:rsidRPr="00D0240C" w:rsidRDefault="009F3B91" w:rsidP="00834E89">
      <w:pPr>
        <w:pStyle w:val="TOC2"/>
        <w:tabs>
          <w:tab w:val="right" w:leader="dot" w:pos="9350"/>
        </w:tabs>
        <w:bidi/>
        <w:rPr>
          <w:rFonts w:asciiTheme="minorBidi" w:eastAsiaTheme="minorEastAsia" w:hAnsiTheme="minorBidi"/>
          <w:noProof/>
          <w:lang w:bidi="he-IL"/>
        </w:rPr>
      </w:pPr>
      <w:r w:rsidRPr="00D0240C">
        <w:rPr>
          <w:rFonts w:asciiTheme="minorBidi" w:hAnsiTheme="minorBidi"/>
          <w:noProof/>
          <w:rtl/>
          <w:lang w:bidi="he-IL"/>
        </w:rPr>
        <w:t>מושגים</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_Toc17643381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5"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3. </w:t>
      </w:r>
      <w:r w:rsidRPr="00D0240C">
        <w:rPr>
          <w:rFonts w:asciiTheme="minorBidi" w:hAnsiTheme="minorBidi"/>
          <w:noProof/>
          <w:rtl/>
          <w:lang w:bidi="he-IL"/>
        </w:rPr>
        <w:t>רכיבי הבדיקה</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_Toc17643382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6"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4. </w:t>
      </w:r>
      <w:r w:rsidRPr="00D0240C">
        <w:rPr>
          <w:rFonts w:asciiTheme="minorBidi" w:hAnsiTheme="minorBidi"/>
          <w:noProof/>
          <w:rtl/>
          <w:lang w:bidi="he-IL"/>
        </w:rPr>
        <w:t>מאפיינים שייבדקו</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_Toc17643383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7"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5. </w:t>
      </w:r>
      <w:r w:rsidRPr="00D0240C">
        <w:rPr>
          <w:rFonts w:asciiTheme="minorBidi" w:hAnsiTheme="minorBidi"/>
          <w:noProof/>
          <w:rtl/>
          <w:lang w:bidi="he-IL"/>
        </w:rPr>
        <w:t>מאפיינים שלא ייבדקו</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_Toc17643384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8"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6. </w:t>
      </w:r>
      <w:r w:rsidRPr="00D0240C">
        <w:rPr>
          <w:rFonts w:asciiTheme="minorBidi" w:hAnsiTheme="minorBidi"/>
          <w:noProof/>
          <w:rtl/>
          <w:lang w:bidi="he-IL"/>
        </w:rPr>
        <w:t>גישת הבדיקות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_Toc17643385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5</w:t>
      </w:r>
      <w:r w:rsidRPr="00D0240C">
        <w:rPr>
          <w:rFonts w:asciiTheme="minorBidi" w:hAnsiTheme="minorBidi"/>
          <w:noProof/>
        </w:rPr>
        <w:fldChar w:fldCharType="end"/>
      </w:r>
    </w:p>
    <w:p w14:paraId="6B2D8779" w14:textId="77777777" w:rsidR="009F3B91" w:rsidRPr="00D0240C" w:rsidRDefault="009F3B91" w:rsidP="00834E89">
      <w:pPr>
        <w:pStyle w:val="TOC3"/>
        <w:tabs>
          <w:tab w:val="right" w:leader="dot" w:pos="9350"/>
        </w:tabs>
        <w:bidi/>
        <w:rPr>
          <w:rFonts w:asciiTheme="minorBidi" w:eastAsiaTheme="minorEastAsia" w:hAnsiTheme="minorBidi"/>
          <w:noProof/>
          <w:lang w:bidi="he-IL"/>
        </w:rPr>
      </w:pPr>
      <w:r w:rsidRPr="00D0240C">
        <w:rPr>
          <w:rFonts w:asciiTheme="minorBidi" w:hAnsiTheme="minorBidi"/>
          <w:noProof/>
          <w:u w:val="single"/>
          <w:rtl/>
          <w:lang w:bidi="he-IL"/>
        </w:rPr>
        <w:t>תכנון הרצת הבדיקות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_Toc17643386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5</w:t>
      </w:r>
      <w:r w:rsidRPr="00D0240C">
        <w:rPr>
          <w:rFonts w:asciiTheme="minorBidi" w:hAnsiTheme="minorBidi"/>
          <w:noProof/>
        </w:rPr>
        <w:fldChar w:fldCharType="end"/>
      </w:r>
    </w:p>
    <w:p w14:paraId="6B2D877A" w14:textId="77777777" w:rsidR="009F3B91" w:rsidRPr="00D0240C" w:rsidRDefault="009F3B91" w:rsidP="00834E89">
      <w:pPr>
        <w:pStyle w:val="TOC3"/>
        <w:tabs>
          <w:tab w:val="right" w:leader="dot" w:pos="9350"/>
        </w:tabs>
        <w:bidi/>
        <w:rPr>
          <w:rFonts w:asciiTheme="minorBidi" w:eastAsiaTheme="minorEastAsia" w:hAnsiTheme="minorBidi"/>
          <w:noProof/>
          <w:lang w:bidi="he-IL"/>
        </w:rPr>
      </w:pPr>
      <w:r w:rsidRPr="00D0240C">
        <w:rPr>
          <w:rFonts w:asciiTheme="minorBidi" w:hAnsiTheme="minorBidi"/>
          <w:noProof/>
          <w:u w:val="single"/>
          <w:rtl/>
          <w:lang w:bidi="he-IL"/>
        </w:rPr>
        <w:t>הרצת הבדיקות ודיווח כשלים</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_Toc17643387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5</w:t>
      </w:r>
      <w:r w:rsidRPr="00D0240C">
        <w:rPr>
          <w:rFonts w:asciiTheme="minorBidi" w:hAnsiTheme="minorBidi"/>
          <w:noProof/>
        </w:rPr>
        <w:fldChar w:fldCharType="end"/>
      </w:r>
    </w:p>
    <w:p w14:paraId="6B2D877B"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7. </w:t>
      </w:r>
      <w:r w:rsidRPr="00D0240C">
        <w:rPr>
          <w:rFonts w:asciiTheme="minorBidi" w:hAnsiTheme="minorBidi"/>
          <w:noProof/>
          <w:rtl/>
          <w:lang w:bidi="he-IL"/>
        </w:rPr>
        <w:t>קריטריוני הצלחה וכישלון</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_Toc17643388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6</w:t>
      </w:r>
      <w:r w:rsidRPr="00D0240C">
        <w:rPr>
          <w:rFonts w:asciiTheme="minorBidi" w:hAnsiTheme="minorBidi"/>
          <w:noProof/>
        </w:rPr>
        <w:fldChar w:fldCharType="end"/>
      </w:r>
    </w:p>
    <w:p w14:paraId="6B2D877C" w14:textId="4E402828"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_Toc17643389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7</w:t>
      </w:r>
      <w:r w:rsidRPr="00D0240C">
        <w:rPr>
          <w:rFonts w:asciiTheme="minorBidi" w:hAnsiTheme="minorBidi"/>
          <w:noProof/>
        </w:rPr>
        <w:fldChar w:fldCharType="end"/>
      </w:r>
    </w:p>
    <w:p w14:paraId="6B2D877D" w14:textId="71DDCC10" w:rsidR="009F3B91" w:rsidRPr="00D0240C" w:rsidRDefault="00C447EF" w:rsidP="00834E89">
      <w:pPr>
        <w:pStyle w:val="TOC1"/>
        <w:tabs>
          <w:tab w:val="right" w:leader="dot" w:pos="9350"/>
        </w:tabs>
        <w:bidi/>
        <w:rPr>
          <w:rFonts w:asciiTheme="minorBidi" w:eastAsiaTheme="minorEastAsia" w:hAnsiTheme="minorBidi"/>
          <w:noProof/>
          <w:lang w:bidi="he-IL"/>
        </w:rPr>
      </w:pPr>
      <w:r>
        <w:rPr>
          <w:rFonts w:asciiTheme="minorBidi" w:hAnsiTheme="minorBidi" w:hint="cs"/>
          <w:noProof/>
          <w:rtl/>
          <w:lang w:bidi="he-IL"/>
        </w:rPr>
        <w:t>8</w:t>
      </w:r>
      <w:r w:rsidR="009F3B91" w:rsidRPr="00D0240C">
        <w:rPr>
          <w:rFonts w:asciiTheme="minorBidi" w:hAnsiTheme="minorBidi"/>
          <w:noProof/>
          <w:rtl/>
        </w:rPr>
        <w:t xml:space="preserve">. </w:t>
      </w:r>
      <w:r w:rsidR="009F3B91" w:rsidRPr="00D0240C">
        <w:rPr>
          <w:rFonts w:asciiTheme="minorBidi" w:hAnsiTheme="minorBidi"/>
          <w:noProof/>
          <w:rtl/>
          <w:lang w:bidi="he-IL"/>
        </w:rPr>
        <w:t>תוצרי הבדיקות</w:t>
      </w:r>
      <w:r w:rsidR="009F3B91" w:rsidRPr="00D0240C">
        <w:rPr>
          <w:rFonts w:asciiTheme="minorBidi" w:hAnsiTheme="minorBidi"/>
          <w:noProof/>
        </w:rPr>
        <w:tab/>
      </w:r>
      <w:r w:rsidR="009F3B91" w:rsidRPr="00D0240C">
        <w:rPr>
          <w:rFonts w:asciiTheme="minorBidi" w:hAnsiTheme="minorBidi"/>
          <w:noProof/>
        </w:rPr>
        <w:fldChar w:fldCharType="begin"/>
      </w:r>
      <w:r w:rsidR="009F3B91" w:rsidRPr="00D0240C">
        <w:rPr>
          <w:rFonts w:asciiTheme="minorBidi" w:hAnsiTheme="minorBidi"/>
          <w:noProof/>
        </w:rPr>
        <w:instrText xml:space="preserve"> PAGEREF _Toc17643390 \h </w:instrText>
      </w:r>
      <w:r w:rsidR="009F3B91" w:rsidRPr="00D0240C">
        <w:rPr>
          <w:rFonts w:asciiTheme="minorBidi" w:hAnsiTheme="minorBidi"/>
          <w:noProof/>
        </w:rPr>
      </w:r>
      <w:r w:rsidR="009F3B91" w:rsidRPr="00D0240C">
        <w:rPr>
          <w:rFonts w:asciiTheme="minorBidi" w:hAnsiTheme="minorBidi"/>
          <w:noProof/>
        </w:rPr>
        <w:fldChar w:fldCharType="separate"/>
      </w:r>
      <w:r w:rsidR="009F3B91" w:rsidRPr="00D0240C">
        <w:rPr>
          <w:rFonts w:asciiTheme="minorBidi" w:hAnsiTheme="minorBidi"/>
          <w:noProof/>
        </w:rPr>
        <w:t>7</w:t>
      </w:r>
      <w:r w:rsidR="009F3B91" w:rsidRPr="00D0240C">
        <w:rPr>
          <w:rFonts w:asciiTheme="minorBidi" w:hAnsiTheme="minorBidi"/>
          <w:noProof/>
        </w:rPr>
        <w:fldChar w:fldCharType="end"/>
      </w:r>
    </w:p>
    <w:p w14:paraId="6B2D877E" w14:textId="10DBA409" w:rsidR="009F3B91" w:rsidRPr="00D0240C" w:rsidRDefault="00C447EF" w:rsidP="00834E89">
      <w:pPr>
        <w:pStyle w:val="TOC1"/>
        <w:tabs>
          <w:tab w:val="right" w:leader="dot" w:pos="9350"/>
        </w:tabs>
        <w:bidi/>
        <w:rPr>
          <w:rFonts w:asciiTheme="minorBidi" w:eastAsiaTheme="minorEastAsia" w:hAnsiTheme="minorBidi"/>
          <w:noProof/>
          <w:lang w:bidi="he-IL"/>
        </w:rPr>
      </w:pPr>
      <w:r>
        <w:rPr>
          <w:rFonts w:asciiTheme="minorBidi" w:hAnsiTheme="minorBidi" w:hint="cs"/>
          <w:noProof/>
          <w:rtl/>
          <w:lang w:bidi="he-IL"/>
        </w:rPr>
        <w:t>9</w:t>
      </w:r>
      <w:r w:rsidR="009F3B91" w:rsidRPr="00D0240C">
        <w:rPr>
          <w:rFonts w:asciiTheme="minorBidi" w:hAnsiTheme="minorBidi"/>
          <w:noProof/>
          <w:rtl/>
        </w:rPr>
        <w:t xml:space="preserve">. </w:t>
      </w:r>
      <w:r w:rsidR="009F3B91" w:rsidRPr="00D0240C">
        <w:rPr>
          <w:rFonts w:asciiTheme="minorBidi" w:hAnsiTheme="minorBidi"/>
          <w:noProof/>
          <w:rtl/>
          <w:lang w:bidi="he-IL"/>
        </w:rPr>
        <w:t>משימות וחלוקת אחריות</w:t>
      </w:r>
      <w:r w:rsidR="009F3B91" w:rsidRPr="00D0240C">
        <w:rPr>
          <w:rFonts w:asciiTheme="minorBidi" w:hAnsiTheme="minorBidi"/>
          <w:noProof/>
        </w:rPr>
        <w:tab/>
      </w:r>
      <w:r w:rsidR="009F3B91" w:rsidRPr="00D0240C">
        <w:rPr>
          <w:rFonts w:asciiTheme="minorBidi" w:hAnsiTheme="minorBidi"/>
          <w:noProof/>
        </w:rPr>
        <w:fldChar w:fldCharType="begin"/>
      </w:r>
      <w:r w:rsidR="009F3B91" w:rsidRPr="00D0240C">
        <w:rPr>
          <w:rFonts w:asciiTheme="minorBidi" w:hAnsiTheme="minorBidi"/>
          <w:noProof/>
        </w:rPr>
        <w:instrText xml:space="preserve"> PAGEREF _Toc17643391 \h </w:instrText>
      </w:r>
      <w:r w:rsidR="009F3B91" w:rsidRPr="00D0240C">
        <w:rPr>
          <w:rFonts w:asciiTheme="minorBidi" w:hAnsiTheme="minorBidi"/>
          <w:noProof/>
        </w:rPr>
      </w:r>
      <w:r w:rsidR="009F3B91" w:rsidRPr="00D0240C">
        <w:rPr>
          <w:rFonts w:asciiTheme="minorBidi" w:hAnsiTheme="minorBidi"/>
          <w:noProof/>
        </w:rPr>
        <w:fldChar w:fldCharType="separate"/>
      </w:r>
      <w:r w:rsidR="009F3B91" w:rsidRPr="00D0240C">
        <w:rPr>
          <w:rFonts w:asciiTheme="minorBidi" w:hAnsiTheme="minorBidi"/>
          <w:noProof/>
        </w:rPr>
        <w:t>7</w:t>
      </w:r>
      <w:r w:rsidR="009F3B91" w:rsidRPr="00D0240C">
        <w:rPr>
          <w:rFonts w:asciiTheme="minorBidi" w:hAnsiTheme="minorBidi"/>
          <w:noProof/>
        </w:rPr>
        <w:fldChar w:fldCharType="end"/>
      </w:r>
    </w:p>
    <w:p w14:paraId="6B2D8781" w14:textId="49620538" w:rsidR="009F3B91" w:rsidRPr="00D0240C" w:rsidRDefault="009F3B91" w:rsidP="0060682A">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1</w:t>
      </w:r>
      <w:r w:rsidR="00C447EF">
        <w:rPr>
          <w:rFonts w:asciiTheme="minorBidi" w:hAnsiTheme="minorBidi" w:hint="cs"/>
          <w:noProof/>
          <w:rtl/>
          <w:lang w:bidi="he-IL"/>
        </w:rPr>
        <w:t>0</w:t>
      </w:r>
      <w:r w:rsidRPr="00D0240C">
        <w:rPr>
          <w:rFonts w:asciiTheme="minorBidi" w:hAnsiTheme="minorBidi"/>
          <w:noProof/>
          <w:rtl/>
        </w:rPr>
        <w:t xml:space="preserve">. </w:t>
      </w:r>
      <w:r w:rsidRPr="00D0240C">
        <w:rPr>
          <w:rFonts w:asciiTheme="minorBidi" w:hAnsiTheme="minorBidi"/>
          <w:noProof/>
          <w:rtl/>
          <w:lang w:bidi="he-IL"/>
        </w:rPr>
        <w:t>תחומי האחריות</w:t>
      </w:r>
    </w:p>
    <w:p w14:paraId="6B2D8782" w14:textId="4D30CC11"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1</w:t>
      </w:r>
      <w:r w:rsidR="00C447EF">
        <w:rPr>
          <w:rFonts w:asciiTheme="minorBidi" w:hAnsiTheme="minorBidi" w:hint="cs"/>
          <w:noProof/>
          <w:rtl/>
          <w:lang w:bidi="he-IL"/>
        </w:rPr>
        <w:t>1</w:t>
      </w:r>
      <w:r w:rsidRPr="00D0240C">
        <w:rPr>
          <w:rFonts w:asciiTheme="minorBidi" w:hAnsiTheme="minorBidi"/>
          <w:noProof/>
          <w:rtl/>
        </w:rPr>
        <w:t xml:space="preserve">. </w:t>
      </w:r>
      <w:r w:rsidRPr="00D0240C">
        <w:rPr>
          <w:rFonts w:asciiTheme="minorBidi" w:hAnsiTheme="minorBidi"/>
          <w:noProof/>
          <w:rtl/>
          <w:lang w:bidi="he-IL"/>
        </w:rPr>
        <w:t>לוחות זמנים</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_Toc17643395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8</w:t>
      </w:r>
      <w:r w:rsidRPr="00D0240C">
        <w:rPr>
          <w:rFonts w:asciiTheme="minorBidi" w:hAnsiTheme="minorBidi"/>
          <w:noProof/>
        </w:rPr>
        <w:fldChar w:fldCharType="end"/>
      </w:r>
    </w:p>
    <w:p w14:paraId="6B2D8785" w14:textId="77777777" w:rsidR="002931AD" w:rsidRPr="00D0240C" w:rsidRDefault="002931AD" w:rsidP="00834E89">
      <w:pPr>
        <w:bidi/>
        <w:rPr>
          <w:rFonts w:asciiTheme="minorBidi" w:hAnsiTheme="minorBidi"/>
          <w:rtl/>
          <w:lang w:bidi="he-IL"/>
        </w:rPr>
      </w:pPr>
      <w:r w:rsidRPr="00D0240C">
        <w:rPr>
          <w:rFonts w:asciiTheme="minorBidi" w:hAnsiTheme="minorBidi"/>
          <w:rtl/>
          <w:lang w:bidi="he-IL"/>
        </w:rPr>
        <w:fldChar w:fldCharType="end"/>
      </w:r>
    </w:p>
    <w:p w14:paraId="6B2D8786" w14:textId="77777777" w:rsidR="002931AD" w:rsidRPr="00D0240C" w:rsidRDefault="002931AD" w:rsidP="00834E89">
      <w:pPr>
        <w:bidi/>
        <w:rPr>
          <w:rFonts w:asciiTheme="minorBidi" w:hAnsiTheme="minorBidi"/>
          <w:rtl/>
          <w:lang w:bidi="he-IL"/>
        </w:rPr>
      </w:pPr>
      <w:r w:rsidRPr="00D0240C">
        <w:rPr>
          <w:rFonts w:asciiTheme="minorBidi" w:hAnsiTheme="minorBidi"/>
          <w:rtl/>
          <w:lang w:bidi="he-IL"/>
        </w:rPr>
        <w:br w:type="page"/>
      </w:r>
    </w:p>
    <w:p w14:paraId="6B2D8787" w14:textId="7BA5B5A0" w:rsidR="00301CFC" w:rsidRDefault="009624B0" w:rsidP="002931AD">
      <w:pPr>
        <w:pStyle w:val="Heading1"/>
        <w:bidi/>
        <w:rPr>
          <w:rFonts w:asciiTheme="minorBidi" w:hAnsiTheme="minorBidi" w:cstheme="minorBidi"/>
          <w:rtl/>
          <w:lang w:bidi="he-IL"/>
        </w:rPr>
      </w:pPr>
      <w:bookmarkStart w:id="3" w:name="_Toc17643379"/>
      <w:r w:rsidRPr="00D0240C">
        <w:rPr>
          <w:rFonts w:asciiTheme="minorBidi" w:hAnsiTheme="minorBidi" w:cstheme="minorBidi"/>
          <w:rtl/>
          <w:lang w:bidi="he-IL"/>
        </w:rPr>
        <w:lastRenderedPageBreak/>
        <w:t xml:space="preserve">2. </w:t>
      </w:r>
      <w:r w:rsidR="00301CFC" w:rsidRPr="00D0240C">
        <w:rPr>
          <w:rFonts w:asciiTheme="minorBidi" w:hAnsiTheme="minorBidi" w:cstheme="minorBidi"/>
          <w:rtl/>
          <w:lang w:bidi="he-IL"/>
        </w:rPr>
        <w:t>מבוא</w:t>
      </w:r>
      <w:bookmarkEnd w:id="0"/>
      <w:bookmarkEnd w:id="1"/>
      <w:bookmarkEnd w:id="3"/>
    </w:p>
    <w:p w14:paraId="1F35A5AD" w14:textId="3916891E" w:rsidR="005E5604" w:rsidRDefault="005E5604" w:rsidP="005E5604">
      <w:pPr>
        <w:bidi/>
        <w:rPr>
          <w:rtl/>
          <w:lang w:bidi="he-IL"/>
        </w:rPr>
      </w:pPr>
    </w:p>
    <w:p w14:paraId="3097186B" w14:textId="266BD567" w:rsidR="005E5604" w:rsidRPr="005E5604" w:rsidRDefault="005E5604" w:rsidP="005E5604">
      <w:pPr>
        <w:bidi/>
        <w:rPr>
          <w:rtl/>
          <w:lang w:bidi="he-IL"/>
        </w:rPr>
      </w:pPr>
      <w:r>
        <w:rPr>
          <w:rtl/>
          <w:lang w:bidi="he-IL"/>
        </w:rPr>
        <w:t xml:space="preserve">מערכת חנות חיות </w:t>
      </w:r>
      <w:r>
        <w:t>JPetStore demo</w:t>
      </w:r>
      <w:r>
        <w:rPr>
          <w:rtl/>
          <w:lang w:bidi="he-IL"/>
        </w:rPr>
        <w:t xml:space="preserve"> היא מערכת מקוונת המאפשרת צפייה, ורכישה של בעל חיים ישירות דרך האתר</w:t>
      </w:r>
      <w:r>
        <w:rPr>
          <w:rFonts w:hint="cs"/>
          <w:rtl/>
          <w:lang w:bidi="he-IL"/>
        </w:rPr>
        <w:t>.</w:t>
      </w:r>
    </w:p>
    <w:p w14:paraId="7D24C605" w14:textId="77777777" w:rsidR="00E50CEA" w:rsidRDefault="00E50CEA" w:rsidP="00425946">
      <w:pPr>
        <w:bidi/>
        <w:rPr>
          <w:rFonts w:asciiTheme="minorBidi" w:hAnsiTheme="minorBidi"/>
          <w:rtl/>
          <w:lang w:bidi="he-IL"/>
        </w:rPr>
      </w:pPr>
    </w:p>
    <w:p w14:paraId="6B2D878A" w14:textId="385E2D8E" w:rsidR="00C6270B" w:rsidRDefault="00301CFC" w:rsidP="005E5604">
      <w:pPr>
        <w:pStyle w:val="Heading2"/>
        <w:bidi/>
        <w:rPr>
          <w:rFonts w:asciiTheme="minorBidi" w:hAnsiTheme="minorBidi" w:cstheme="minorBidi"/>
          <w:rtl/>
          <w:lang w:bidi="he-IL"/>
        </w:rPr>
      </w:pPr>
      <w:bookmarkStart w:id="4" w:name="_Toc349062131"/>
      <w:bookmarkStart w:id="5" w:name="_Toc349062209"/>
      <w:bookmarkStart w:id="6" w:name="_Toc17643380"/>
      <w:r w:rsidRPr="00D0240C">
        <w:rPr>
          <w:rFonts w:asciiTheme="minorBidi" w:hAnsiTheme="minorBidi" w:cstheme="minorBidi"/>
          <w:rtl/>
          <w:lang w:bidi="he-IL"/>
        </w:rPr>
        <w:t>סימוכין</w:t>
      </w:r>
      <w:bookmarkEnd w:id="4"/>
      <w:bookmarkEnd w:id="5"/>
      <w:bookmarkEnd w:id="6"/>
    </w:p>
    <w:p w14:paraId="10065FC1" w14:textId="77777777" w:rsidR="007F4020" w:rsidRPr="007F4020" w:rsidRDefault="007F4020" w:rsidP="007F4020">
      <w:pPr>
        <w:bidi/>
        <w:rPr>
          <w:rtl/>
          <w:lang w:bidi="he-IL"/>
        </w:rPr>
      </w:pPr>
    </w:p>
    <w:p w14:paraId="6B2D878B" w14:textId="7F68E4A7" w:rsidR="00135178" w:rsidRDefault="005E5604" w:rsidP="00135178">
      <w:pPr>
        <w:pStyle w:val="ListParagraph"/>
        <w:numPr>
          <w:ilvl w:val="0"/>
          <w:numId w:val="9"/>
        </w:numPr>
        <w:bidi/>
        <w:rPr>
          <w:rFonts w:asciiTheme="minorBidi" w:hAnsiTheme="minorBidi"/>
          <w:lang w:bidi="he-IL"/>
        </w:rPr>
      </w:pPr>
      <w:r>
        <w:rPr>
          <w:rFonts w:asciiTheme="minorBidi" w:hAnsiTheme="minorBidi"/>
          <w:lang w:val="en-GB" w:bidi="he-IL"/>
        </w:rPr>
        <w:t>L16</w:t>
      </w:r>
      <w:r>
        <w:rPr>
          <w:rFonts w:asciiTheme="minorBidi" w:hAnsiTheme="minorBidi" w:hint="cs"/>
          <w:rtl/>
          <w:lang w:val="en-GB" w:bidi="he-IL"/>
        </w:rPr>
        <w:t>- מפרט דרישות חנות חיות</w:t>
      </w:r>
    </w:p>
    <w:p w14:paraId="7618C91C" w14:textId="77777777" w:rsidR="007F4020" w:rsidRDefault="007F4020" w:rsidP="007F4020">
      <w:pPr>
        <w:pStyle w:val="ListParagraph"/>
        <w:bidi/>
        <w:rPr>
          <w:rFonts w:asciiTheme="minorBidi" w:hAnsiTheme="minorBidi"/>
          <w:lang w:bidi="he-IL"/>
        </w:rPr>
      </w:pPr>
    </w:p>
    <w:p w14:paraId="545735CF" w14:textId="75DA6AFB" w:rsidR="00E50CEA" w:rsidRPr="00D0240C" w:rsidRDefault="00E50CEA" w:rsidP="00E50CEA">
      <w:pPr>
        <w:pStyle w:val="ListParagraph"/>
        <w:numPr>
          <w:ilvl w:val="0"/>
          <w:numId w:val="9"/>
        </w:numPr>
        <w:bidi/>
        <w:rPr>
          <w:rFonts w:asciiTheme="minorBidi" w:hAnsiTheme="minorBidi"/>
          <w:lang w:bidi="he-IL"/>
        </w:rPr>
      </w:pPr>
      <w:r>
        <w:rPr>
          <w:rFonts w:asciiTheme="minorBidi" w:hAnsiTheme="minorBidi" w:hint="cs"/>
          <w:rtl/>
          <w:lang w:bidi="he-IL"/>
        </w:rPr>
        <w:t xml:space="preserve"> </w:t>
      </w:r>
      <w:r w:rsidRPr="00E50CEA">
        <w:rPr>
          <w:rFonts w:asciiTheme="minorBidi" w:hAnsiTheme="minorBidi"/>
          <w:lang w:bidi="he-IL"/>
        </w:rPr>
        <w:t>https://jpetstore.aspectran.com/catalog</w:t>
      </w:r>
      <w:r w:rsidRPr="00E50CEA">
        <w:rPr>
          <w:rFonts w:asciiTheme="minorBidi" w:hAnsiTheme="minorBidi" w:cs="Arial"/>
          <w:rtl/>
          <w:lang w:bidi="he-IL"/>
        </w:rPr>
        <w:t>/</w:t>
      </w:r>
    </w:p>
    <w:p w14:paraId="6B2D878F" w14:textId="77777777" w:rsidR="00425946" w:rsidRPr="00D0240C" w:rsidRDefault="009624B0" w:rsidP="00425946">
      <w:pPr>
        <w:pStyle w:val="Heading1"/>
        <w:bidi/>
        <w:rPr>
          <w:rFonts w:asciiTheme="minorBidi" w:hAnsiTheme="minorBidi" w:cstheme="minorBidi"/>
          <w:rtl/>
          <w:lang w:bidi="he-IL"/>
        </w:rPr>
      </w:pPr>
      <w:bookmarkStart w:id="7" w:name="_Toc17643382"/>
      <w:r w:rsidRPr="00D0240C">
        <w:rPr>
          <w:rFonts w:asciiTheme="minorBidi" w:hAnsiTheme="minorBidi" w:cstheme="minorBidi"/>
          <w:rtl/>
          <w:lang w:bidi="he-IL"/>
        </w:rPr>
        <w:t xml:space="preserve">3. </w:t>
      </w:r>
      <w:r w:rsidR="00425946" w:rsidRPr="00D0240C">
        <w:rPr>
          <w:rFonts w:asciiTheme="minorBidi" w:hAnsiTheme="minorBidi" w:cstheme="minorBidi"/>
          <w:rtl/>
          <w:lang w:bidi="he-IL"/>
        </w:rPr>
        <w:t>רכיבי הבדיקה</w:t>
      </w:r>
      <w:bookmarkStart w:id="8" w:name="_Toc349062134"/>
      <w:bookmarkStart w:id="9" w:name="_Toc349062212"/>
      <w:bookmarkEnd w:id="7"/>
    </w:p>
    <w:p w14:paraId="59209F1B" w14:textId="445C852A" w:rsidR="003668BE" w:rsidRDefault="003668BE" w:rsidP="003668BE">
      <w:pPr>
        <w:bidi/>
        <w:rPr>
          <w:rFonts w:asciiTheme="minorBidi" w:hAnsiTheme="minorBidi"/>
          <w:rtl/>
          <w:lang w:bidi="he-IL"/>
        </w:rPr>
      </w:pPr>
    </w:p>
    <w:p w14:paraId="2C6D69BC" w14:textId="3F3E66B8" w:rsidR="00EC7105" w:rsidRDefault="00EC7105" w:rsidP="00EC7105">
      <w:pPr>
        <w:bidi/>
        <w:rPr>
          <w:rFonts w:asciiTheme="minorBidi" w:hAnsiTheme="minorBidi"/>
          <w:rtl/>
          <w:lang w:bidi="he-IL"/>
        </w:rPr>
      </w:pPr>
      <w:r>
        <w:rPr>
          <w:rFonts w:asciiTheme="minorBidi" w:hAnsiTheme="minorBidi" w:hint="cs"/>
          <w:rtl/>
          <w:lang w:bidi="he-IL"/>
        </w:rPr>
        <w:t>במסגרת הבדיקות נבצע בדיקות דרך מספר חומרות:</w:t>
      </w:r>
    </w:p>
    <w:p w14:paraId="57F766D3" w14:textId="1517D5E8" w:rsidR="00EC7105" w:rsidRDefault="00EC7105" w:rsidP="00EC7105">
      <w:pPr>
        <w:bidi/>
        <w:rPr>
          <w:rFonts w:asciiTheme="minorBidi" w:hAnsiTheme="minorBidi"/>
          <w:rtl/>
          <w:lang w:bidi="he-IL"/>
        </w:rPr>
      </w:pPr>
      <w:r>
        <w:rPr>
          <w:rFonts w:asciiTheme="minorBidi" w:hAnsiTheme="minorBidi" w:hint="cs"/>
          <w:rtl/>
          <w:lang w:bidi="he-IL"/>
        </w:rPr>
        <w:t>סלו</w:t>
      </w:r>
      <w:r w:rsidR="007F4020">
        <w:rPr>
          <w:rFonts w:asciiTheme="minorBidi" w:hAnsiTheme="minorBidi" w:hint="cs"/>
          <w:rtl/>
          <w:lang w:bidi="he-IL"/>
        </w:rPr>
        <w:t>לרי</w:t>
      </w:r>
      <w:r>
        <w:rPr>
          <w:rFonts w:asciiTheme="minorBidi" w:hAnsiTheme="minorBidi" w:hint="cs"/>
          <w:rtl/>
          <w:lang w:bidi="he-IL"/>
        </w:rPr>
        <w:t xml:space="preserve">, מחשב, </w:t>
      </w:r>
      <w:proofErr w:type="spellStart"/>
      <w:r>
        <w:rPr>
          <w:rFonts w:asciiTheme="minorBidi" w:hAnsiTheme="minorBidi" w:hint="cs"/>
          <w:rtl/>
          <w:lang w:bidi="he-IL"/>
        </w:rPr>
        <w:t>ט</w:t>
      </w:r>
      <w:r w:rsidR="007F4020">
        <w:rPr>
          <w:rFonts w:asciiTheme="minorBidi" w:hAnsiTheme="minorBidi" w:hint="cs"/>
          <w:rtl/>
          <w:lang w:bidi="he-IL"/>
        </w:rPr>
        <w:t>א</w:t>
      </w:r>
      <w:r>
        <w:rPr>
          <w:rFonts w:asciiTheme="minorBidi" w:hAnsiTheme="minorBidi" w:hint="cs"/>
          <w:rtl/>
          <w:lang w:bidi="he-IL"/>
        </w:rPr>
        <w:t>בלט</w:t>
      </w:r>
      <w:proofErr w:type="spellEnd"/>
      <w:r>
        <w:rPr>
          <w:rFonts w:asciiTheme="minorBidi" w:hAnsiTheme="minorBidi" w:hint="cs"/>
          <w:rtl/>
          <w:lang w:bidi="he-IL"/>
        </w:rPr>
        <w:t>.</w:t>
      </w:r>
    </w:p>
    <w:p w14:paraId="4A4A12D6" w14:textId="2AEDC79C" w:rsidR="00EC7105" w:rsidRPr="00EC7105" w:rsidRDefault="00EC7105" w:rsidP="00EC7105">
      <w:pPr>
        <w:bidi/>
        <w:rPr>
          <w:rFonts w:asciiTheme="minorBidi" w:hAnsiTheme="minorBidi"/>
          <w:lang w:val="en-GB" w:bidi="he-IL"/>
        </w:rPr>
      </w:pPr>
      <w:r>
        <w:rPr>
          <w:rFonts w:asciiTheme="minorBidi" w:hAnsiTheme="minorBidi" w:hint="cs"/>
          <w:rtl/>
          <w:lang w:bidi="he-IL"/>
        </w:rPr>
        <w:t xml:space="preserve">באמצעות מספר תוכנות, אתר </w:t>
      </w:r>
      <w:proofErr w:type="spellStart"/>
      <w:r>
        <w:rPr>
          <w:rFonts w:asciiTheme="minorBidi" w:hAnsiTheme="minorBidi"/>
          <w:lang w:val="en-GB" w:bidi="he-IL"/>
        </w:rPr>
        <w:t>Jpetstore</w:t>
      </w:r>
      <w:proofErr w:type="spellEnd"/>
    </w:p>
    <w:p w14:paraId="2FB58702" w14:textId="505073A7" w:rsidR="005E5604" w:rsidRDefault="005E5604" w:rsidP="005E5604">
      <w:pPr>
        <w:bidi/>
        <w:ind w:left="587" w:right="1276" w:hanging="587"/>
        <w:jc w:val="both"/>
        <w:rPr>
          <w:rtl/>
        </w:rPr>
      </w:pPr>
      <w:bookmarkStart w:id="10" w:name="_Toc17643383"/>
      <w:bookmarkEnd w:id="8"/>
      <w:bookmarkEnd w:id="9"/>
      <w:r>
        <w:rPr>
          <w:rtl/>
          <w:lang w:bidi="he-IL"/>
        </w:rPr>
        <w:t>המערכת</w:t>
      </w:r>
      <w:r>
        <w:rPr>
          <w:rtl/>
        </w:rPr>
        <w:t xml:space="preserve"> </w:t>
      </w:r>
      <w:r>
        <w:rPr>
          <w:rFonts w:hint="cs"/>
          <w:rtl/>
          <w:lang w:bidi="he-IL"/>
        </w:rPr>
        <w:t>תיבדק</w:t>
      </w:r>
      <w:r>
        <w:rPr>
          <w:rtl/>
        </w:rPr>
        <w:t xml:space="preserve">  </w:t>
      </w:r>
      <w:r w:rsidR="00C8305F">
        <w:rPr>
          <w:rFonts w:hint="cs"/>
          <w:rtl/>
          <w:lang w:bidi="he-IL"/>
        </w:rPr>
        <w:t>ב</w:t>
      </w:r>
      <w:r w:rsidR="007F4020">
        <w:rPr>
          <w:rFonts w:hint="cs"/>
          <w:rtl/>
          <w:lang w:bidi="he-IL"/>
        </w:rPr>
        <w:t xml:space="preserve"> </w:t>
      </w:r>
      <w:r>
        <w:rPr>
          <w:rtl/>
        </w:rPr>
        <w:t xml:space="preserve">5 </w:t>
      </w:r>
      <w:r>
        <w:rPr>
          <w:rtl/>
          <w:lang w:bidi="he-IL"/>
        </w:rPr>
        <w:t>הדפדפנים</w:t>
      </w:r>
      <w:r>
        <w:rPr>
          <w:rtl/>
        </w:rPr>
        <w:t xml:space="preserve"> </w:t>
      </w:r>
      <w:r>
        <w:rPr>
          <w:rtl/>
          <w:lang w:bidi="he-IL"/>
        </w:rPr>
        <w:t>המובילים</w:t>
      </w:r>
      <w:r>
        <w:rPr>
          <w:rtl/>
        </w:rPr>
        <w:t xml:space="preserve"> </w:t>
      </w:r>
      <w:r w:rsidR="00C8305F">
        <w:rPr>
          <w:rFonts w:hint="cs"/>
          <w:rtl/>
          <w:lang w:bidi="he-IL"/>
        </w:rPr>
        <w:t>ב</w:t>
      </w:r>
      <w:r>
        <w:rPr>
          <w:rtl/>
          <w:lang w:bidi="he-IL"/>
        </w:rPr>
        <w:t>זמן</w:t>
      </w:r>
      <w:r>
        <w:rPr>
          <w:rtl/>
        </w:rPr>
        <w:t xml:space="preserve"> </w:t>
      </w:r>
      <w:r>
        <w:rPr>
          <w:rtl/>
          <w:lang w:bidi="he-IL"/>
        </w:rPr>
        <w:t>הבדיקה</w:t>
      </w:r>
      <w:r>
        <w:rPr>
          <w:rtl/>
        </w:rPr>
        <w:t xml:space="preserve">. </w:t>
      </w:r>
      <w:r>
        <w:rPr>
          <w:rtl/>
          <w:lang w:bidi="he-IL"/>
        </w:rPr>
        <w:t>המערכת</w:t>
      </w:r>
      <w:r>
        <w:rPr>
          <w:rtl/>
        </w:rPr>
        <w:t xml:space="preserve"> </w:t>
      </w:r>
      <w:r w:rsidR="00C8305F">
        <w:rPr>
          <w:rFonts w:hint="cs"/>
          <w:rtl/>
          <w:lang w:bidi="he-IL"/>
        </w:rPr>
        <w:t xml:space="preserve">תיבדק </w:t>
      </w:r>
      <w:r>
        <w:rPr>
          <w:rtl/>
          <w:lang w:bidi="he-IL"/>
        </w:rPr>
        <w:t>גם</w:t>
      </w:r>
      <w:r>
        <w:rPr>
          <w:rtl/>
        </w:rPr>
        <w:t xml:space="preserve"> </w:t>
      </w:r>
      <w:r>
        <w:rPr>
          <w:rtl/>
          <w:lang w:bidi="he-IL"/>
        </w:rPr>
        <w:t>בהפעלה</w:t>
      </w:r>
    </w:p>
    <w:p w14:paraId="748A402A" w14:textId="3971BF56" w:rsidR="005E5604" w:rsidRDefault="005E5604" w:rsidP="005E5604">
      <w:pPr>
        <w:bidi/>
        <w:ind w:left="587" w:right="1276" w:hanging="587"/>
        <w:jc w:val="both"/>
      </w:pPr>
      <w:r>
        <w:rPr>
          <w:rtl/>
          <w:lang w:bidi="he-IL"/>
        </w:rPr>
        <w:t>דרך</w:t>
      </w:r>
      <w:r>
        <w:rPr>
          <w:rtl/>
        </w:rPr>
        <w:t xml:space="preserve"> </w:t>
      </w:r>
      <w:proofErr w:type="spellStart"/>
      <w:r>
        <w:rPr>
          <w:rtl/>
          <w:lang w:bidi="he-IL"/>
        </w:rPr>
        <w:t>סמ</w:t>
      </w:r>
      <w:r w:rsidR="007F4020">
        <w:rPr>
          <w:rFonts w:hint="cs"/>
          <w:rtl/>
          <w:lang w:bidi="he-IL"/>
        </w:rPr>
        <w:t>א</w:t>
      </w:r>
      <w:r>
        <w:rPr>
          <w:rtl/>
          <w:lang w:bidi="he-IL"/>
        </w:rPr>
        <w:t>רטפונים</w:t>
      </w:r>
      <w:proofErr w:type="spellEnd"/>
      <w:r>
        <w:rPr>
          <w:rtl/>
        </w:rPr>
        <w:t xml:space="preserve"> </w:t>
      </w:r>
      <w:r>
        <w:rPr>
          <w:rtl/>
          <w:lang w:bidi="he-IL"/>
        </w:rPr>
        <w:t>וטאבלטים</w:t>
      </w:r>
      <w:r>
        <w:rPr>
          <w:rtl/>
        </w:rPr>
        <w:t xml:space="preserve"> </w:t>
      </w:r>
      <w:r>
        <w:rPr>
          <w:rtl/>
          <w:lang w:bidi="he-IL"/>
        </w:rPr>
        <w:t>בגדלי</w:t>
      </w:r>
      <w:r>
        <w:rPr>
          <w:rtl/>
        </w:rPr>
        <w:t xml:space="preserve"> </w:t>
      </w:r>
      <w:r>
        <w:rPr>
          <w:rtl/>
          <w:lang w:bidi="he-IL"/>
        </w:rPr>
        <w:t>מסך</w:t>
      </w:r>
      <w:r>
        <w:rPr>
          <w:rtl/>
        </w:rPr>
        <w:t xml:space="preserve"> </w:t>
      </w:r>
      <w:r>
        <w:rPr>
          <w:rtl/>
          <w:lang w:bidi="he-IL"/>
        </w:rPr>
        <w:t>ורזולוציות</w:t>
      </w:r>
      <w:r>
        <w:rPr>
          <w:rtl/>
        </w:rPr>
        <w:t xml:space="preserve"> </w:t>
      </w:r>
      <w:r>
        <w:rPr>
          <w:rtl/>
          <w:lang w:bidi="he-IL"/>
        </w:rPr>
        <w:t>שונות</w:t>
      </w:r>
      <w:r>
        <w:rPr>
          <w:rtl/>
        </w:rPr>
        <w:t>.</w:t>
      </w:r>
    </w:p>
    <w:p w14:paraId="50E01E4D" w14:textId="5DD3045F" w:rsidR="00C8305F" w:rsidRDefault="009624B0" w:rsidP="007B5EA9">
      <w:pPr>
        <w:pStyle w:val="Heading1"/>
        <w:bidi/>
        <w:rPr>
          <w:rFonts w:asciiTheme="minorBidi" w:hAnsiTheme="minorBidi" w:cstheme="minorBidi"/>
          <w:rtl/>
          <w:lang w:bidi="he-IL"/>
        </w:rPr>
      </w:pPr>
      <w:r w:rsidRPr="00D0240C">
        <w:rPr>
          <w:rFonts w:asciiTheme="minorBidi" w:hAnsiTheme="minorBidi" w:cstheme="minorBidi"/>
          <w:rtl/>
          <w:lang w:bidi="he-IL"/>
        </w:rPr>
        <w:t xml:space="preserve">4. </w:t>
      </w:r>
      <w:r w:rsidR="003A4359" w:rsidRPr="00D0240C">
        <w:rPr>
          <w:rFonts w:asciiTheme="minorBidi" w:hAnsiTheme="minorBidi" w:cstheme="minorBidi"/>
          <w:rtl/>
          <w:lang w:bidi="he-IL"/>
        </w:rPr>
        <w:t>מאפיינים</w:t>
      </w:r>
      <w:r w:rsidR="00C8305F">
        <w:rPr>
          <w:rFonts w:asciiTheme="minorBidi" w:hAnsiTheme="minorBidi" w:cstheme="minorBidi" w:hint="cs"/>
          <w:rtl/>
          <w:lang w:bidi="he-IL"/>
        </w:rPr>
        <w:t xml:space="preserve"> שלא</w:t>
      </w:r>
      <w:r w:rsidR="003A4359" w:rsidRPr="00D0240C">
        <w:rPr>
          <w:rFonts w:asciiTheme="minorBidi" w:hAnsiTheme="minorBidi" w:cstheme="minorBidi"/>
          <w:rtl/>
          <w:lang w:bidi="he-IL"/>
        </w:rPr>
        <w:t xml:space="preserve"> ייבדקו</w:t>
      </w:r>
      <w:bookmarkEnd w:id="10"/>
    </w:p>
    <w:p w14:paraId="035B85EF" w14:textId="77777777" w:rsidR="007B5EA9" w:rsidRPr="007B5EA9" w:rsidRDefault="007B5EA9" w:rsidP="007B5EA9">
      <w:pPr>
        <w:bidi/>
        <w:rPr>
          <w:rtl/>
          <w:lang w:bidi="he-IL"/>
        </w:rPr>
      </w:pPr>
    </w:p>
    <w:p w14:paraId="5439D30D" w14:textId="3E57B928" w:rsidR="00C8305F" w:rsidRDefault="00C8305F" w:rsidP="00C8305F">
      <w:pPr>
        <w:bidi/>
        <w:rPr>
          <w:rFonts w:asciiTheme="minorBidi" w:hAnsiTheme="minorBidi"/>
          <w:rtl/>
          <w:lang w:bidi="he-IL"/>
        </w:rPr>
      </w:pPr>
      <w:r>
        <w:rPr>
          <w:rFonts w:asciiTheme="minorBidi" w:hAnsiTheme="minorBidi" w:hint="cs"/>
          <w:rtl/>
          <w:lang w:bidi="he-IL"/>
        </w:rPr>
        <w:t xml:space="preserve">- </w:t>
      </w:r>
      <w:r w:rsidR="00933A2A">
        <w:rPr>
          <w:rFonts w:asciiTheme="minorBidi" w:hAnsiTheme="minorBidi" w:hint="cs"/>
          <w:rtl/>
          <w:lang w:bidi="he-IL"/>
        </w:rPr>
        <w:t>ניהול משתמש</w:t>
      </w:r>
    </w:p>
    <w:p w14:paraId="5471650C" w14:textId="768D2519" w:rsidR="00C8305F" w:rsidRDefault="00C8305F" w:rsidP="00C8305F">
      <w:pPr>
        <w:bidi/>
        <w:rPr>
          <w:rFonts w:asciiTheme="minorBidi" w:hAnsiTheme="minorBidi"/>
          <w:rtl/>
          <w:lang w:bidi="he-IL"/>
        </w:rPr>
      </w:pPr>
      <w:r>
        <w:rPr>
          <w:rFonts w:asciiTheme="minorBidi" w:hAnsiTheme="minorBidi" w:hint="cs"/>
          <w:rtl/>
          <w:lang w:bidi="he-IL"/>
        </w:rPr>
        <w:t xml:space="preserve">- </w:t>
      </w:r>
      <w:r w:rsidR="00933A2A">
        <w:rPr>
          <w:rFonts w:asciiTheme="minorBidi" w:hAnsiTheme="minorBidi" w:hint="cs"/>
          <w:rtl/>
          <w:lang w:bidi="he-IL"/>
        </w:rPr>
        <w:t>מסך קטגוריה</w:t>
      </w:r>
    </w:p>
    <w:p w14:paraId="1FD530F6" w14:textId="67167876" w:rsidR="00933A2A" w:rsidRDefault="00933A2A" w:rsidP="00933A2A">
      <w:pPr>
        <w:bidi/>
        <w:rPr>
          <w:rFonts w:asciiTheme="minorBidi" w:hAnsiTheme="minorBidi"/>
          <w:rtl/>
          <w:lang w:bidi="he-IL"/>
        </w:rPr>
      </w:pPr>
      <w:r>
        <w:rPr>
          <w:rFonts w:asciiTheme="minorBidi" w:hAnsiTheme="minorBidi" w:hint="cs"/>
          <w:rtl/>
          <w:lang w:bidi="he-IL"/>
        </w:rPr>
        <w:t>- מסך תת קטגוריה</w:t>
      </w:r>
    </w:p>
    <w:p w14:paraId="35A66984" w14:textId="2EBA6176" w:rsidR="00C8305F" w:rsidRDefault="00C8305F" w:rsidP="00C8305F">
      <w:pPr>
        <w:bidi/>
        <w:rPr>
          <w:rFonts w:asciiTheme="minorBidi" w:hAnsiTheme="minorBidi"/>
          <w:rtl/>
          <w:lang w:bidi="he-IL"/>
        </w:rPr>
      </w:pPr>
      <w:r>
        <w:rPr>
          <w:rFonts w:asciiTheme="minorBidi" w:hAnsiTheme="minorBidi" w:hint="cs"/>
          <w:rtl/>
          <w:lang w:bidi="he-IL"/>
        </w:rPr>
        <w:t xml:space="preserve">- </w:t>
      </w:r>
      <w:r w:rsidR="00933A2A">
        <w:rPr>
          <w:rFonts w:asciiTheme="minorBidi" w:hAnsiTheme="minorBidi" w:hint="cs"/>
          <w:rtl/>
          <w:lang w:bidi="he-IL"/>
        </w:rPr>
        <w:t>סל קניות</w:t>
      </w:r>
    </w:p>
    <w:p w14:paraId="3F39B213" w14:textId="5B3CCC63" w:rsidR="00933A2A" w:rsidRDefault="00933A2A" w:rsidP="00933A2A">
      <w:pPr>
        <w:bidi/>
        <w:rPr>
          <w:rFonts w:asciiTheme="minorBidi" w:hAnsiTheme="minorBidi"/>
          <w:rtl/>
          <w:lang w:bidi="he-IL"/>
        </w:rPr>
      </w:pPr>
      <w:r>
        <w:rPr>
          <w:rFonts w:asciiTheme="minorBidi" w:hAnsiTheme="minorBidi" w:hint="cs"/>
          <w:rtl/>
          <w:lang w:bidi="he-IL"/>
        </w:rPr>
        <w:t>- מסך ראשי</w:t>
      </w:r>
    </w:p>
    <w:p w14:paraId="4679C9DB" w14:textId="5BC60EC5" w:rsidR="00933A2A" w:rsidRDefault="00933A2A" w:rsidP="00933A2A">
      <w:pPr>
        <w:bidi/>
        <w:rPr>
          <w:rFonts w:asciiTheme="minorBidi" w:hAnsiTheme="minorBidi"/>
          <w:rtl/>
          <w:lang w:bidi="he-IL"/>
        </w:rPr>
      </w:pPr>
      <w:r>
        <w:rPr>
          <w:rFonts w:asciiTheme="minorBidi" w:hAnsiTheme="minorBidi" w:hint="cs"/>
          <w:rtl/>
          <w:lang w:bidi="he-IL"/>
        </w:rPr>
        <w:t>- מסך חיפוש</w:t>
      </w:r>
    </w:p>
    <w:p w14:paraId="5831952D" w14:textId="0134B1A0" w:rsidR="007F4020" w:rsidRDefault="007F4020" w:rsidP="007F4020">
      <w:pPr>
        <w:bidi/>
        <w:rPr>
          <w:rFonts w:asciiTheme="minorBidi" w:hAnsiTheme="minorBidi"/>
          <w:rtl/>
          <w:lang w:bidi="he-IL"/>
        </w:rPr>
      </w:pPr>
    </w:p>
    <w:p w14:paraId="5D8EE52B" w14:textId="7524A2D4" w:rsidR="007F4020" w:rsidRDefault="007F4020" w:rsidP="007F4020">
      <w:pPr>
        <w:bidi/>
        <w:rPr>
          <w:rFonts w:asciiTheme="minorBidi" w:hAnsiTheme="minorBidi"/>
          <w:rtl/>
          <w:lang w:bidi="he-IL"/>
        </w:rPr>
      </w:pPr>
    </w:p>
    <w:p w14:paraId="19878A2A" w14:textId="6327E2A5" w:rsidR="007F4020" w:rsidRDefault="007F4020" w:rsidP="007F4020">
      <w:pPr>
        <w:bidi/>
        <w:rPr>
          <w:rFonts w:asciiTheme="minorBidi" w:hAnsiTheme="minorBidi"/>
          <w:rtl/>
          <w:lang w:bidi="he-IL"/>
        </w:rPr>
      </w:pPr>
    </w:p>
    <w:p w14:paraId="0C2ECCE1" w14:textId="77777777" w:rsidR="007F4020" w:rsidRPr="00D0240C" w:rsidRDefault="007F4020" w:rsidP="007F4020">
      <w:pPr>
        <w:bidi/>
        <w:rPr>
          <w:rFonts w:asciiTheme="minorBidi" w:hAnsiTheme="minorBidi"/>
          <w:rtl/>
          <w:lang w:bidi="he-IL"/>
        </w:rPr>
      </w:pPr>
    </w:p>
    <w:p w14:paraId="664FB6D8" w14:textId="2A877254" w:rsidR="007B5EA9" w:rsidRDefault="009624B0" w:rsidP="007B5EA9">
      <w:pPr>
        <w:pStyle w:val="Heading1"/>
        <w:bidi/>
        <w:rPr>
          <w:rFonts w:asciiTheme="minorBidi" w:hAnsiTheme="minorBidi" w:cstheme="minorBidi"/>
          <w:rtl/>
          <w:lang w:bidi="he-IL"/>
        </w:rPr>
      </w:pPr>
      <w:bookmarkStart w:id="11" w:name="_Toc17643384"/>
      <w:r w:rsidRPr="00D0240C">
        <w:rPr>
          <w:rFonts w:asciiTheme="minorBidi" w:hAnsiTheme="minorBidi" w:cstheme="minorBidi"/>
          <w:rtl/>
          <w:lang w:bidi="he-IL"/>
        </w:rPr>
        <w:t xml:space="preserve">5. </w:t>
      </w:r>
      <w:r w:rsidR="003A4359" w:rsidRPr="00D0240C">
        <w:rPr>
          <w:rFonts w:asciiTheme="minorBidi" w:hAnsiTheme="minorBidi" w:cstheme="minorBidi"/>
          <w:rtl/>
          <w:lang w:bidi="he-IL"/>
        </w:rPr>
        <w:t>מאפיינים שייבדקו</w:t>
      </w:r>
      <w:bookmarkEnd w:id="11"/>
    </w:p>
    <w:p w14:paraId="2939C0F5" w14:textId="77777777" w:rsidR="007B5EA9" w:rsidRPr="007B5EA9" w:rsidRDefault="007B5EA9" w:rsidP="007B5EA9">
      <w:pPr>
        <w:bidi/>
        <w:rPr>
          <w:rtl/>
          <w:lang w:bidi="he-IL"/>
        </w:rPr>
      </w:pPr>
    </w:p>
    <w:p w14:paraId="30926933" w14:textId="17A73002" w:rsidR="00EC7105" w:rsidRDefault="00EC7105" w:rsidP="00EC7105">
      <w:pPr>
        <w:bidi/>
        <w:rPr>
          <w:rtl/>
          <w:lang w:bidi="he-IL"/>
        </w:rPr>
      </w:pPr>
      <w:r>
        <w:rPr>
          <w:lang w:bidi="he-IL"/>
        </w:rPr>
        <w:t>-</w:t>
      </w:r>
      <w:r>
        <w:rPr>
          <w:rFonts w:hint="cs"/>
          <w:rtl/>
          <w:lang w:bidi="he-IL"/>
        </w:rPr>
        <w:t xml:space="preserve"> מסך חיה</w:t>
      </w:r>
    </w:p>
    <w:p w14:paraId="46106501" w14:textId="77777777" w:rsidR="009303EB" w:rsidRDefault="00EC7105" w:rsidP="009303EB">
      <w:pPr>
        <w:bidi/>
        <w:rPr>
          <w:rtl/>
          <w:lang w:bidi="he-IL"/>
        </w:rPr>
      </w:pPr>
      <w:r>
        <w:rPr>
          <w:rFonts w:hint="cs"/>
          <w:rtl/>
          <w:lang w:bidi="he-IL"/>
        </w:rPr>
        <w:t>- מסך ביצוע הזמנות</w:t>
      </w:r>
    </w:p>
    <w:p w14:paraId="787404B6" w14:textId="5E217EF5" w:rsidR="00EC7105" w:rsidRDefault="00EC7105" w:rsidP="009303EB">
      <w:pPr>
        <w:bidi/>
        <w:rPr>
          <w:rtl/>
          <w:lang w:bidi="he-IL"/>
        </w:rPr>
      </w:pPr>
      <w:r>
        <w:rPr>
          <w:rFonts w:hint="cs"/>
          <w:rtl/>
          <w:lang w:bidi="he-IL"/>
        </w:rPr>
        <w:t>- רשימת הזמנות</w:t>
      </w:r>
    </w:p>
    <w:p w14:paraId="3A7A5FBA" w14:textId="77777777" w:rsidR="007B5EA9" w:rsidRPr="00D0240C" w:rsidRDefault="007B5EA9" w:rsidP="007B5EA9">
      <w:pPr>
        <w:bidi/>
        <w:rPr>
          <w:rFonts w:asciiTheme="minorBidi" w:eastAsiaTheme="majorEastAsia" w:hAnsiTheme="minorBidi"/>
          <w:b/>
          <w:bCs/>
          <w:color w:val="4F81BD" w:themeColor="accent1"/>
          <w:rtl/>
          <w:lang w:bidi="he-IL"/>
        </w:rPr>
      </w:pPr>
    </w:p>
    <w:p w14:paraId="6B2D879D" w14:textId="7A9327F8" w:rsidR="003A4359" w:rsidRPr="00D0240C" w:rsidRDefault="003A4359" w:rsidP="003A4359">
      <w:pPr>
        <w:bidi/>
        <w:rPr>
          <w:rFonts w:asciiTheme="minorBidi" w:hAnsiTheme="minorBidi"/>
          <w:b/>
          <w:bCs/>
          <w:u w:val="single"/>
          <w:lang w:bidi="he-IL"/>
        </w:rPr>
      </w:pPr>
      <w:r w:rsidRPr="00D0240C">
        <w:rPr>
          <w:rFonts w:asciiTheme="minorBidi" w:hAnsiTheme="minorBidi"/>
          <w:b/>
          <w:bCs/>
          <w:u w:val="single"/>
          <w:rtl/>
          <w:lang w:bidi="he-IL"/>
        </w:rPr>
        <w:t xml:space="preserve">עץ פירוק </w:t>
      </w:r>
    </w:p>
    <w:p w14:paraId="6B2D879E" w14:textId="67D7A842" w:rsidR="003A4359" w:rsidRPr="00D0240C" w:rsidRDefault="003A4359" w:rsidP="003A4359">
      <w:pPr>
        <w:pStyle w:val="ListParagraph"/>
        <w:numPr>
          <w:ilvl w:val="0"/>
          <w:numId w:val="1"/>
        </w:numPr>
        <w:bidi/>
        <w:rPr>
          <w:rFonts w:asciiTheme="minorBidi" w:hAnsiTheme="minorBidi"/>
          <w:lang w:bidi="he-IL"/>
        </w:rPr>
      </w:pPr>
      <w:r w:rsidRPr="00D0240C">
        <w:rPr>
          <w:rFonts w:asciiTheme="minorBidi" w:hAnsiTheme="minorBidi"/>
          <w:rtl/>
          <w:lang w:bidi="he-IL"/>
        </w:rPr>
        <w:t xml:space="preserve">בדיקות </w:t>
      </w:r>
      <w:r w:rsidR="009303EB">
        <w:rPr>
          <w:rFonts w:asciiTheme="minorBidi" w:hAnsiTheme="minorBidi" w:hint="cs"/>
          <w:rtl/>
          <w:lang w:bidi="he-IL"/>
        </w:rPr>
        <w:t>הפרויקט</w:t>
      </w:r>
    </w:p>
    <w:p w14:paraId="6B2D879F" w14:textId="7A8F704C" w:rsidR="003A4359" w:rsidRPr="00D0240C" w:rsidRDefault="00D25944" w:rsidP="003A4359">
      <w:pPr>
        <w:pStyle w:val="ListParagraph"/>
        <w:numPr>
          <w:ilvl w:val="1"/>
          <w:numId w:val="1"/>
        </w:numPr>
        <w:bidi/>
        <w:rPr>
          <w:rFonts w:asciiTheme="minorBidi" w:hAnsiTheme="minorBidi"/>
          <w:lang w:bidi="he-IL"/>
        </w:rPr>
      </w:pPr>
      <w:r>
        <w:rPr>
          <w:rFonts w:asciiTheme="minorBidi" w:hAnsiTheme="minorBidi" w:hint="cs"/>
          <w:rtl/>
          <w:lang w:bidi="he-IL"/>
        </w:rPr>
        <w:t>מסך חיה</w:t>
      </w:r>
    </w:p>
    <w:p w14:paraId="6B2D87A0" w14:textId="041E44F1" w:rsidR="003A4359" w:rsidRPr="00D0240C" w:rsidRDefault="004A0B2A" w:rsidP="003A4359">
      <w:pPr>
        <w:pStyle w:val="ListParagraph"/>
        <w:numPr>
          <w:ilvl w:val="2"/>
          <w:numId w:val="1"/>
        </w:numPr>
        <w:bidi/>
        <w:rPr>
          <w:rFonts w:asciiTheme="minorBidi" w:hAnsiTheme="minorBidi"/>
          <w:lang w:bidi="he-IL"/>
        </w:rPr>
      </w:pPr>
      <w:ins w:id="12" w:author="אלכס גורבצ'וב" w:date="2022-11-17T15:28:00Z">
        <w:r>
          <w:rPr>
            <w:rFonts w:asciiTheme="minorBidi" w:hAnsiTheme="minorBidi" w:hint="cs"/>
            <w:noProof/>
            <w:rtl/>
            <w:lang w:val="he-IL" w:bidi="he-IL"/>
          </w:rPr>
          <mc:AlternateContent>
            <mc:Choice Requires="wps">
              <w:drawing>
                <wp:anchor distT="0" distB="0" distL="114300" distR="114300" simplePos="0" relativeHeight="251659264" behindDoc="0" locked="0" layoutInCell="1" allowOverlap="1" wp14:anchorId="184772E6" wp14:editId="4192231E">
                  <wp:simplePos x="0" y="0"/>
                  <wp:positionH relativeFrom="column">
                    <wp:posOffset>2905125</wp:posOffset>
                  </wp:positionH>
                  <wp:positionV relativeFrom="paragraph">
                    <wp:posOffset>93980</wp:posOffset>
                  </wp:positionV>
                  <wp:extent cx="333375" cy="523875"/>
                  <wp:effectExtent l="0" t="0" r="28575" b="28575"/>
                  <wp:wrapNone/>
                  <wp:docPr id="1" name="Left Brace 1"/>
                  <wp:cNvGraphicFramePr/>
                  <a:graphic xmlns:a="http://schemas.openxmlformats.org/drawingml/2006/main">
                    <a:graphicData uri="http://schemas.microsoft.com/office/word/2010/wordprocessingShape">
                      <wps:wsp>
                        <wps:cNvSpPr/>
                        <wps:spPr>
                          <a:xfrm>
                            <a:off x="0" y="0"/>
                            <a:ext cx="333375" cy="5238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BCBBA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228.75pt;margin-top:7.4pt;width:26.25pt;height:4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" adj="1145" strokecolor="#4579b8 [3044]"/>
              </w:pict>
            </mc:Fallback>
          </mc:AlternateContent>
        </w:r>
      </w:ins>
      <w:r w:rsidR="00D25944">
        <w:rPr>
          <w:rFonts w:asciiTheme="minorBidi" w:hAnsiTheme="minorBidi" w:hint="cs"/>
          <w:rtl/>
          <w:lang w:bidi="he-IL"/>
        </w:rPr>
        <w:t>תצוגת  פרטי חיה</w:t>
      </w:r>
    </w:p>
    <w:p w14:paraId="6B2D87A1" w14:textId="2FF85241" w:rsidR="003A4359" w:rsidRDefault="00D25944" w:rsidP="003A4359">
      <w:pPr>
        <w:pStyle w:val="ListParagraph"/>
        <w:numPr>
          <w:ilvl w:val="2"/>
          <w:numId w:val="1"/>
        </w:numPr>
        <w:bidi/>
        <w:rPr>
          <w:rFonts w:asciiTheme="minorBidi" w:hAnsiTheme="minorBidi"/>
          <w:lang w:bidi="he-IL"/>
        </w:rPr>
      </w:pPr>
      <w:r>
        <w:rPr>
          <w:rFonts w:asciiTheme="minorBidi" w:hAnsiTheme="minorBidi" w:hint="cs"/>
          <w:rtl/>
          <w:lang w:bidi="he-IL"/>
        </w:rPr>
        <w:t>הוספת חיה לסל משתמש רשום</w:t>
      </w:r>
      <w:ins w:id="13" w:author="אלכס גורבצ'וב" w:date="2022-11-17T15:28:00Z">
        <w:r w:rsidR="004A0B2A">
          <w:rPr>
            <w:rFonts w:asciiTheme="minorBidi" w:hAnsiTheme="minorBidi"/>
            <w:lang w:bidi="he-IL"/>
          </w:rPr>
          <w:tab/>
        </w:r>
        <w:r w:rsidR="004A0B2A">
          <w:rPr>
            <w:rFonts w:asciiTheme="minorBidi" w:hAnsiTheme="minorBidi"/>
            <w:lang w:bidi="he-IL"/>
          </w:rPr>
          <w:tab/>
        </w:r>
      </w:ins>
      <w:ins w:id="14" w:author="אלכס גורבצ'וב" w:date="2022-11-17T15:29:00Z">
        <w:r w:rsidR="00E74553">
          <w:rPr>
            <w:rFonts w:asciiTheme="minorBidi" w:hAnsiTheme="minorBidi" w:hint="cs"/>
            <w:rtl/>
            <w:lang w:bidi="he-IL"/>
          </w:rPr>
          <w:t>אפשר לאחד</w:t>
        </w:r>
      </w:ins>
    </w:p>
    <w:p w14:paraId="60123678" w14:textId="051FA82C" w:rsidR="00D25944" w:rsidRDefault="00D25944" w:rsidP="00D25944">
      <w:pPr>
        <w:pStyle w:val="ListParagraph"/>
        <w:numPr>
          <w:ilvl w:val="2"/>
          <w:numId w:val="1"/>
        </w:numPr>
        <w:bidi/>
        <w:rPr>
          <w:rFonts w:asciiTheme="minorBidi" w:hAnsiTheme="minorBidi"/>
          <w:lang w:bidi="he-IL"/>
        </w:rPr>
      </w:pPr>
      <w:r>
        <w:rPr>
          <w:rFonts w:asciiTheme="minorBidi" w:hAnsiTheme="minorBidi" w:hint="cs"/>
          <w:rtl/>
          <w:lang w:bidi="he-IL"/>
        </w:rPr>
        <w:t>הוספת חיה לסל משתמש לא רשום</w:t>
      </w:r>
    </w:p>
    <w:p w14:paraId="2A835A0E" w14:textId="4365031A" w:rsidR="00106D20" w:rsidRDefault="00106D20" w:rsidP="00106D20">
      <w:pPr>
        <w:pStyle w:val="ListParagraph"/>
        <w:numPr>
          <w:ilvl w:val="2"/>
          <w:numId w:val="1"/>
        </w:numPr>
        <w:bidi/>
        <w:rPr>
          <w:rFonts w:asciiTheme="minorBidi" w:hAnsiTheme="minorBidi"/>
          <w:lang w:bidi="he-IL"/>
        </w:rPr>
      </w:pPr>
      <w:r>
        <w:rPr>
          <w:rFonts w:asciiTheme="minorBidi" w:hAnsiTheme="minorBidi" w:hint="cs"/>
          <w:rtl/>
          <w:lang w:bidi="he-IL"/>
        </w:rPr>
        <w:t>בדיקת מלאי</w:t>
      </w:r>
    </w:p>
    <w:p w14:paraId="1534D6A9" w14:textId="77777777" w:rsidR="00106D20" w:rsidRDefault="00106D20" w:rsidP="00106D20">
      <w:pPr>
        <w:pStyle w:val="ListParagraph"/>
        <w:bidi/>
        <w:ind w:left="1224"/>
        <w:rPr>
          <w:rFonts w:asciiTheme="minorBidi" w:hAnsiTheme="minorBidi"/>
          <w:lang w:bidi="he-IL"/>
        </w:rPr>
      </w:pPr>
    </w:p>
    <w:p w14:paraId="3145DDE1" w14:textId="088C1B92" w:rsidR="00106D20" w:rsidRPr="00D0240C" w:rsidRDefault="00106D20" w:rsidP="00106D20">
      <w:pPr>
        <w:pStyle w:val="ListParagraph"/>
        <w:numPr>
          <w:ilvl w:val="1"/>
          <w:numId w:val="1"/>
        </w:numPr>
        <w:bidi/>
        <w:rPr>
          <w:rFonts w:asciiTheme="minorBidi" w:hAnsiTheme="minorBidi"/>
          <w:lang w:bidi="he-IL"/>
        </w:rPr>
      </w:pPr>
      <w:r>
        <w:rPr>
          <w:rFonts w:asciiTheme="minorBidi" w:hAnsiTheme="minorBidi" w:hint="cs"/>
          <w:rtl/>
          <w:lang w:bidi="he-IL"/>
        </w:rPr>
        <w:t xml:space="preserve">  מסך ביצוע הזמנה</w:t>
      </w:r>
    </w:p>
    <w:p w14:paraId="605DD5B5" w14:textId="2F14EAAA" w:rsidR="00106D20" w:rsidRPr="00D0240C" w:rsidRDefault="00106D20" w:rsidP="00106D20">
      <w:pPr>
        <w:pStyle w:val="ListParagraph"/>
        <w:numPr>
          <w:ilvl w:val="2"/>
          <w:numId w:val="1"/>
        </w:numPr>
        <w:bidi/>
        <w:rPr>
          <w:rFonts w:asciiTheme="minorBidi" w:hAnsiTheme="minorBidi"/>
          <w:lang w:bidi="he-IL"/>
        </w:rPr>
      </w:pPr>
      <w:r>
        <w:rPr>
          <w:rFonts w:asciiTheme="minorBidi" w:hAnsiTheme="minorBidi" w:hint="cs"/>
          <w:rtl/>
          <w:lang w:bidi="he-IL"/>
        </w:rPr>
        <w:t>ביצוע הזמנה כתובת אוטומטית</w:t>
      </w:r>
      <w:ins w:id="15" w:author="אלכס גורבצ'וב" w:date="2022-11-17T15:36:00Z">
        <w:r w:rsidR="00B0320E">
          <w:rPr>
            <w:rFonts w:asciiTheme="minorBidi" w:hAnsiTheme="minorBidi" w:hint="cs"/>
            <w:rtl/>
            <w:lang w:bidi="he-IL"/>
          </w:rPr>
          <w:t xml:space="preserve"> - ניהול פרטי </w:t>
        </w:r>
      </w:ins>
      <w:ins w:id="16" w:author="אלכס גורבצ'וב" w:date="2022-11-17T15:38:00Z">
        <w:r w:rsidR="00525BF3">
          <w:rPr>
            <w:rFonts w:asciiTheme="minorBidi" w:hAnsiTheme="minorBidi" w:hint="cs"/>
            <w:rtl/>
            <w:lang w:bidi="he-IL"/>
          </w:rPr>
          <w:t xml:space="preserve">כתובת </w:t>
        </w:r>
        <w:r w:rsidR="00C01303">
          <w:rPr>
            <w:rFonts w:asciiTheme="minorBidi" w:hAnsiTheme="minorBidi" w:hint="cs"/>
            <w:rtl/>
            <w:lang w:bidi="he-IL"/>
          </w:rPr>
          <w:t>ב</w:t>
        </w:r>
      </w:ins>
      <w:ins w:id="17" w:author="אלכס גורבצ'וב" w:date="2022-11-17T15:36:00Z">
        <w:r w:rsidR="00B0320E">
          <w:rPr>
            <w:rFonts w:asciiTheme="minorBidi" w:hAnsiTheme="minorBidi" w:hint="cs"/>
            <w:rtl/>
            <w:lang w:bidi="he-IL"/>
          </w:rPr>
          <w:t>זמנה</w:t>
        </w:r>
      </w:ins>
      <w:ins w:id="18" w:author="אלכס גורבצ'וב" w:date="2022-11-17T15:43:00Z">
        <w:r w:rsidR="00011710">
          <w:rPr>
            <w:rFonts w:asciiTheme="minorBidi" w:hAnsiTheme="minorBidi" w:hint="cs"/>
            <w:rtl/>
            <w:lang w:bidi="he-IL"/>
          </w:rPr>
          <w:t xml:space="preserve"> (</w:t>
        </w:r>
        <w:r w:rsidR="00CD4B0D">
          <w:rPr>
            <w:rFonts w:asciiTheme="minorBidi" w:hAnsiTheme="minorBidi" w:hint="cs"/>
            <w:rtl/>
            <w:lang w:bidi="he-IL"/>
          </w:rPr>
          <w:t>4.10)</w:t>
        </w:r>
      </w:ins>
    </w:p>
    <w:p w14:paraId="0ADC59D9" w14:textId="6126AB23" w:rsidR="00106D20" w:rsidRDefault="00551A03" w:rsidP="00106D20">
      <w:pPr>
        <w:pStyle w:val="ListParagraph"/>
        <w:numPr>
          <w:ilvl w:val="2"/>
          <w:numId w:val="1"/>
        </w:numPr>
        <w:bidi/>
        <w:rPr>
          <w:rFonts w:asciiTheme="minorBidi" w:hAnsiTheme="minorBidi"/>
          <w:lang w:bidi="he-IL"/>
        </w:rPr>
      </w:pPr>
      <w:ins w:id="19" w:author="אלכס גורבצ'וב" w:date="2022-11-17T15:41:00Z">
        <w:r>
          <w:rPr>
            <w:rFonts w:asciiTheme="minorBidi" w:hAnsiTheme="minorBidi" w:hint="cs"/>
            <w:noProof/>
            <w:rtl/>
            <w:lang w:val="he-IL" w:bidi="he-IL"/>
          </w:rPr>
          <mc:AlternateContent>
            <mc:Choice Requires="wps">
              <w:drawing>
                <wp:anchor distT="0" distB="0" distL="114300" distR="114300" simplePos="0" relativeHeight="251661312" behindDoc="0" locked="0" layoutInCell="1" allowOverlap="1" wp14:anchorId="0571218D" wp14:editId="29A0F956">
                  <wp:simplePos x="0" y="0"/>
                  <wp:positionH relativeFrom="column">
                    <wp:posOffset>3705225</wp:posOffset>
                  </wp:positionH>
                  <wp:positionV relativeFrom="paragraph">
                    <wp:posOffset>48260</wp:posOffset>
                  </wp:positionV>
                  <wp:extent cx="247650" cy="352425"/>
                  <wp:effectExtent l="0" t="0" r="19050" b="28575"/>
                  <wp:wrapNone/>
                  <wp:docPr id="2" name="Left Brace 2"/>
                  <wp:cNvGraphicFramePr/>
                  <a:graphic xmlns:a="http://schemas.openxmlformats.org/drawingml/2006/main">
                    <a:graphicData uri="http://schemas.microsoft.com/office/word/2010/wordprocessingShape">
                      <wps:wsp>
                        <wps:cNvSpPr/>
                        <wps:spPr>
                          <a:xfrm>
                            <a:off x="0" y="0"/>
                            <a:ext cx="247650" cy="3524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DED08" id="Left Brace 2" o:spid="_x0000_s1026" type="#_x0000_t87" style="position:absolute;margin-left:291.75pt;margin-top:3.8pt;width:19.5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" adj="1265" strokecolor="#4579b8 [3044]"/>
              </w:pict>
            </mc:Fallback>
          </mc:AlternateContent>
        </w:r>
      </w:ins>
      <w:r w:rsidR="00106D20">
        <w:rPr>
          <w:rFonts w:asciiTheme="minorBidi" w:hAnsiTheme="minorBidi" w:hint="cs"/>
          <w:rtl/>
          <w:lang w:bidi="he-IL"/>
        </w:rPr>
        <w:t>הזנת כרטיס אשראי</w:t>
      </w:r>
      <w:ins w:id="20" w:author="אלכס גורבצ'וב" w:date="2022-11-17T15:41:00Z">
        <w:r>
          <w:rPr>
            <w:rFonts w:asciiTheme="minorBidi" w:hAnsiTheme="minorBidi" w:hint="cs"/>
            <w:rtl/>
            <w:lang w:bidi="he-IL"/>
          </w:rPr>
          <w:t xml:space="preserve">        </w:t>
        </w:r>
        <w:r>
          <w:rPr>
            <w:rFonts w:asciiTheme="minorBidi" w:hAnsiTheme="minorBidi" w:hint="cs"/>
            <w:rtl/>
            <w:lang w:bidi="he-IL"/>
          </w:rPr>
          <w:t>אפשר לאחד</w:t>
        </w:r>
      </w:ins>
    </w:p>
    <w:p w14:paraId="426F8C2F" w14:textId="0D57B133" w:rsidR="00106D20" w:rsidRDefault="00106D20" w:rsidP="00106D20">
      <w:pPr>
        <w:pStyle w:val="ListParagraph"/>
        <w:numPr>
          <w:ilvl w:val="2"/>
          <w:numId w:val="1"/>
        </w:numPr>
        <w:bidi/>
        <w:rPr>
          <w:rFonts w:asciiTheme="minorBidi" w:hAnsiTheme="minorBidi"/>
          <w:lang w:bidi="he-IL"/>
        </w:rPr>
      </w:pPr>
      <w:r>
        <w:rPr>
          <w:rFonts w:asciiTheme="minorBidi" w:hAnsiTheme="minorBidi" w:hint="cs"/>
          <w:rtl/>
          <w:lang w:bidi="he-IL"/>
        </w:rPr>
        <w:t>סוגי כרטיסי אשראי</w:t>
      </w:r>
    </w:p>
    <w:p w14:paraId="584764A6" w14:textId="60863F14" w:rsidR="009303EB" w:rsidRDefault="009303EB" w:rsidP="009303EB">
      <w:pPr>
        <w:pStyle w:val="ListParagraph"/>
        <w:numPr>
          <w:ilvl w:val="2"/>
          <w:numId w:val="1"/>
        </w:numPr>
        <w:bidi/>
        <w:rPr>
          <w:ins w:id="21" w:author="אלכס גורבצ'וב" w:date="2022-11-17T15:51:00Z"/>
          <w:rFonts w:asciiTheme="minorBidi" w:hAnsiTheme="minorBidi"/>
          <w:lang w:bidi="he-IL"/>
        </w:rPr>
      </w:pPr>
      <w:r>
        <w:rPr>
          <w:rFonts w:asciiTheme="minorBidi" w:hAnsiTheme="minorBidi" w:hint="cs"/>
          <w:rtl/>
          <w:lang w:bidi="he-IL"/>
        </w:rPr>
        <w:t>שדות חובה</w:t>
      </w:r>
      <w:ins w:id="22" w:author="אלכס גורבצ'וב" w:date="2022-11-17T15:42:00Z">
        <w:r w:rsidR="006B1EB9">
          <w:rPr>
            <w:rFonts w:asciiTheme="minorBidi" w:hAnsiTheme="minorBidi" w:hint="cs"/>
            <w:rtl/>
            <w:lang w:bidi="he-IL"/>
          </w:rPr>
          <w:t xml:space="preserve"> - מיותר</w:t>
        </w:r>
      </w:ins>
    </w:p>
    <w:p w14:paraId="192EC9AB" w14:textId="6D4E882F" w:rsidR="00286636" w:rsidRPr="00971E22" w:rsidRDefault="003E47F3" w:rsidP="00286636">
      <w:pPr>
        <w:pStyle w:val="ListParagraph"/>
        <w:numPr>
          <w:ilvl w:val="2"/>
          <w:numId w:val="1"/>
        </w:numPr>
        <w:bidi/>
        <w:rPr>
          <w:ins w:id="23" w:author="אלכס גורבצ'וב" w:date="2022-11-17T15:54:00Z"/>
          <w:rFonts w:asciiTheme="minorBidi" w:hAnsiTheme="minorBidi"/>
          <w:lang w:bidi="he-IL"/>
        </w:rPr>
      </w:pPr>
      <w:ins w:id="24" w:author="אלכס גורבצ'וב" w:date="2022-11-17T15:51:00Z">
        <w:r>
          <w:rPr>
            <w:rFonts w:asciiTheme="minorBidi" w:hAnsiTheme="minorBidi" w:hint="cs"/>
            <w:rtl/>
            <w:lang w:bidi="he-IL"/>
          </w:rPr>
          <w:t xml:space="preserve">חסר - </w:t>
        </w:r>
        <w:r w:rsidR="00E32A31" w:rsidRPr="00E32A31">
          <w:rPr>
            <w:rFonts w:asciiTheme="minorBidi" w:hAnsiTheme="minorBidi" w:cs="Arial"/>
            <w:rtl/>
            <w:lang w:bidi="he-IL"/>
          </w:rPr>
          <w:t>סיכום פרטי ההזמנה</w:t>
        </w:r>
      </w:ins>
    </w:p>
    <w:p w14:paraId="7279E526" w14:textId="77777777" w:rsidR="00CC1CA2" w:rsidRDefault="00CC1CA2" w:rsidP="00CC1CA2">
      <w:pPr>
        <w:pStyle w:val="ListParagraph"/>
        <w:numPr>
          <w:ilvl w:val="2"/>
          <w:numId w:val="1"/>
        </w:numPr>
        <w:bidi/>
        <w:rPr>
          <w:moveTo w:id="25" w:author="אלכס גורבצ'וב" w:date="2022-11-17T15:54:00Z"/>
          <w:rFonts w:asciiTheme="minorBidi" w:hAnsiTheme="minorBidi"/>
          <w:lang w:bidi="he-IL"/>
        </w:rPr>
      </w:pPr>
      <w:moveToRangeStart w:id="26" w:author="אלכס גורבצ'וב" w:date="2022-11-17T15:54:00Z" w:name="move119592873"/>
      <w:moveTo w:id="27" w:author="אלכס גורבצ'וב" w:date="2022-11-17T15:54:00Z">
        <w:r>
          <w:rPr>
            <w:rFonts w:asciiTheme="minorBidi" w:hAnsiTheme="minorBidi" w:hint="cs"/>
            <w:rtl/>
            <w:lang w:bidi="he-IL"/>
          </w:rPr>
          <w:t>אישור הזמנה</w:t>
        </w:r>
      </w:moveTo>
    </w:p>
    <w:moveToRangeEnd w:id="26"/>
    <w:p w14:paraId="78CB71ED" w14:textId="77777777" w:rsidR="00CE1AD1" w:rsidRDefault="00CE1AD1" w:rsidP="00CE1AD1">
      <w:pPr>
        <w:pStyle w:val="ListParagraph"/>
        <w:numPr>
          <w:ilvl w:val="2"/>
          <w:numId w:val="1"/>
        </w:numPr>
        <w:bidi/>
        <w:rPr>
          <w:rFonts w:asciiTheme="minorBidi" w:hAnsiTheme="minorBidi"/>
          <w:lang w:bidi="he-IL"/>
        </w:rPr>
      </w:pPr>
    </w:p>
    <w:p w14:paraId="78D7E07E" w14:textId="77777777" w:rsidR="009303EB" w:rsidRPr="009303EB" w:rsidRDefault="009303EB" w:rsidP="009303EB">
      <w:pPr>
        <w:pStyle w:val="ListParagraph"/>
        <w:bidi/>
        <w:ind w:left="1224"/>
        <w:rPr>
          <w:rFonts w:asciiTheme="minorBidi" w:hAnsiTheme="minorBidi"/>
          <w:lang w:bidi="he-IL"/>
        </w:rPr>
      </w:pPr>
    </w:p>
    <w:p w14:paraId="0AB1293D" w14:textId="1B9376DC" w:rsidR="009303EB" w:rsidRPr="00D0240C" w:rsidRDefault="009303EB" w:rsidP="009303EB">
      <w:pPr>
        <w:pStyle w:val="ListParagraph"/>
        <w:numPr>
          <w:ilvl w:val="1"/>
          <w:numId w:val="1"/>
        </w:numPr>
        <w:bidi/>
        <w:rPr>
          <w:rFonts w:asciiTheme="minorBidi" w:hAnsiTheme="minorBidi"/>
          <w:lang w:bidi="he-IL"/>
        </w:rPr>
      </w:pPr>
      <w:r>
        <w:rPr>
          <w:rFonts w:asciiTheme="minorBidi" w:hAnsiTheme="minorBidi" w:hint="cs"/>
          <w:rtl/>
          <w:lang w:bidi="he-IL"/>
        </w:rPr>
        <w:t>רשימת הזמנות</w:t>
      </w:r>
    </w:p>
    <w:p w14:paraId="4987B3F2" w14:textId="4BE2884C" w:rsidR="009303EB" w:rsidRPr="00D0240C" w:rsidRDefault="009303EB" w:rsidP="009303EB">
      <w:pPr>
        <w:pStyle w:val="ListParagraph"/>
        <w:numPr>
          <w:ilvl w:val="2"/>
          <w:numId w:val="1"/>
        </w:numPr>
        <w:bidi/>
        <w:rPr>
          <w:rFonts w:asciiTheme="minorBidi" w:hAnsiTheme="minorBidi"/>
          <w:lang w:bidi="he-IL"/>
        </w:rPr>
      </w:pPr>
      <w:r>
        <w:rPr>
          <w:rFonts w:asciiTheme="minorBidi" w:hAnsiTheme="minorBidi" w:hint="cs"/>
          <w:rtl/>
          <w:lang w:bidi="he-IL"/>
        </w:rPr>
        <w:t>ה</w:t>
      </w:r>
      <w:r w:rsidR="003572F7">
        <w:rPr>
          <w:rFonts w:asciiTheme="minorBidi" w:hAnsiTheme="minorBidi" w:hint="cs"/>
          <w:rtl/>
          <w:lang w:bidi="he-IL"/>
        </w:rPr>
        <w:t>י</w:t>
      </w:r>
      <w:r>
        <w:rPr>
          <w:rFonts w:asciiTheme="minorBidi" w:hAnsiTheme="minorBidi" w:hint="cs"/>
          <w:rtl/>
          <w:lang w:bidi="he-IL"/>
        </w:rPr>
        <w:t>סטור</w:t>
      </w:r>
      <w:r w:rsidR="007F4020">
        <w:rPr>
          <w:rFonts w:asciiTheme="minorBidi" w:hAnsiTheme="minorBidi" w:hint="cs"/>
          <w:rtl/>
          <w:lang w:bidi="he-IL"/>
        </w:rPr>
        <w:t>י</w:t>
      </w:r>
      <w:r>
        <w:rPr>
          <w:rFonts w:asciiTheme="minorBidi" w:hAnsiTheme="minorBidi" w:hint="cs"/>
          <w:rtl/>
          <w:lang w:bidi="he-IL"/>
        </w:rPr>
        <w:t>ת הזמנות</w:t>
      </w:r>
    </w:p>
    <w:p w14:paraId="760F19E3" w14:textId="497DF0FA" w:rsidR="009303EB" w:rsidDel="00CC1CA2" w:rsidRDefault="009303EB" w:rsidP="009303EB">
      <w:pPr>
        <w:pStyle w:val="ListParagraph"/>
        <w:numPr>
          <w:ilvl w:val="2"/>
          <w:numId w:val="1"/>
        </w:numPr>
        <w:bidi/>
        <w:rPr>
          <w:moveFrom w:id="28" w:author="אלכס גורבצ'וב" w:date="2022-11-17T15:54:00Z"/>
          <w:rFonts w:asciiTheme="minorBidi" w:hAnsiTheme="minorBidi"/>
          <w:lang w:bidi="he-IL"/>
        </w:rPr>
      </w:pPr>
      <w:moveFromRangeStart w:id="29" w:author="אלכס גורבצ'וב" w:date="2022-11-17T15:54:00Z" w:name="move119592873"/>
      <w:moveFrom w:id="30" w:author="אלכס גורבצ'וב" w:date="2022-11-17T15:54:00Z">
        <w:r w:rsidDel="00CC1CA2">
          <w:rPr>
            <w:rFonts w:asciiTheme="minorBidi" w:hAnsiTheme="minorBidi" w:hint="cs"/>
            <w:rtl/>
            <w:lang w:bidi="he-IL"/>
          </w:rPr>
          <w:t>אישור הזמנה</w:t>
        </w:r>
      </w:moveFrom>
    </w:p>
    <w:moveFromRangeEnd w:id="29"/>
    <w:p w14:paraId="3C61048A" w14:textId="216FEBB8" w:rsidR="009303EB" w:rsidRDefault="009303EB" w:rsidP="009303EB">
      <w:pPr>
        <w:pStyle w:val="ListParagraph"/>
        <w:numPr>
          <w:ilvl w:val="2"/>
          <w:numId w:val="1"/>
        </w:numPr>
        <w:bidi/>
        <w:rPr>
          <w:rFonts w:asciiTheme="minorBidi" w:hAnsiTheme="minorBidi"/>
          <w:lang w:bidi="he-IL"/>
        </w:rPr>
      </w:pPr>
      <w:r>
        <w:rPr>
          <w:rFonts w:asciiTheme="minorBidi" w:hAnsiTheme="minorBidi" w:hint="cs"/>
          <w:rtl/>
          <w:lang w:bidi="he-IL"/>
        </w:rPr>
        <w:t>זמני הזמנה ותאריך</w:t>
      </w:r>
    </w:p>
    <w:p w14:paraId="266FE9A8" w14:textId="446D5D97" w:rsidR="009303EB" w:rsidRPr="009303EB" w:rsidRDefault="009303EB" w:rsidP="00F97500">
      <w:pPr>
        <w:pStyle w:val="ListParagraph"/>
        <w:numPr>
          <w:ilvl w:val="2"/>
          <w:numId w:val="1"/>
        </w:numPr>
        <w:bidi/>
        <w:rPr>
          <w:rFonts w:asciiTheme="minorBidi" w:hAnsiTheme="minorBidi"/>
          <w:lang w:bidi="he-IL"/>
        </w:rPr>
      </w:pPr>
      <w:r>
        <w:rPr>
          <w:rFonts w:asciiTheme="minorBidi" w:hAnsiTheme="minorBidi" w:hint="cs"/>
          <w:rtl/>
          <w:lang w:bidi="he-IL"/>
        </w:rPr>
        <w:t>כמות הזמנות תקינה</w:t>
      </w:r>
    </w:p>
    <w:p w14:paraId="291EFC97" w14:textId="5D8E9E8A" w:rsidR="00106D20" w:rsidRDefault="00106D20" w:rsidP="00106D20">
      <w:pPr>
        <w:bidi/>
        <w:rPr>
          <w:rFonts w:asciiTheme="minorBidi" w:hAnsiTheme="minorBidi"/>
          <w:rtl/>
          <w:lang w:bidi="he-IL"/>
        </w:rPr>
      </w:pPr>
    </w:p>
    <w:p w14:paraId="51BAE942" w14:textId="0C07F866" w:rsidR="00106D20" w:rsidRPr="00106D20" w:rsidRDefault="00106D20" w:rsidP="00106D20">
      <w:pPr>
        <w:bidi/>
        <w:rPr>
          <w:rFonts w:asciiTheme="minorBidi" w:hAnsiTheme="minorBidi"/>
          <w:lang w:bidi="he-IL"/>
        </w:rPr>
      </w:pPr>
      <w:r>
        <w:rPr>
          <w:rFonts w:asciiTheme="minorBidi" w:hAnsiTheme="minorBidi" w:hint="cs"/>
          <w:rtl/>
          <w:lang w:bidi="he-IL"/>
        </w:rPr>
        <w:t xml:space="preserve">           </w:t>
      </w:r>
    </w:p>
    <w:p w14:paraId="6B2D87AD" w14:textId="77777777" w:rsidR="003A4359" w:rsidRPr="00D0240C" w:rsidRDefault="003A4359" w:rsidP="003A4359">
      <w:pPr>
        <w:pStyle w:val="ListParagraph"/>
        <w:bidi/>
        <w:ind w:left="1728"/>
        <w:rPr>
          <w:rFonts w:asciiTheme="minorBidi" w:hAnsiTheme="minorBidi"/>
          <w:lang w:bidi="he-IL"/>
        </w:rPr>
      </w:pPr>
    </w:p>
    <w:p w14:paraId="6B2D87D8" w14:textId="268DE5DE" w:rsidR="003A4359" w:rsidRDefault="00EF0F7D" w:rsidP="003A4359">
      <w:pPr>
        <w:pStyle w:val="Heading1"/>
        <w:bidi/>
        <w:rPr>
          <w:rFonts w:asciiTheme="minorBidi" w:hAnsiTheme="minorBidi" w:cstheme="minorBidi"/>
          <w:rtl/>
          <w:lang w:bidi="he-IL"/>
        </w:rPr>
      </w:pPr>
      <w:bookmarkStart w:id="31" w:name="_Toc17643385"/>
      <w:r w:rsidRPr="00D0240C">
        <w:rPr>
          <w:rFonts w:asciiTheme="minorBidi" w:hAnsiTheme="minorBidi" w:cstheme="minorBidi"/>
          <w:rtl/>
          <w:lang w:bidi="he-IL"/>
        </w:rPr>
        <w:lastRenderedPageBreak/>
        <w:t xml:space="preserve">6. </w:t>
      </w:r>
      <w:r w:rsidR="003A4359" w:rsidRPr="00D0240C">
        <w:rPr>
          <w:rFonts w:asciiTheme="minorBidi" w:hAnsiTheme="minorBidi" w:cstheme="minorBidi"/>
          <w:rtl/>
          <w:lang w:bidi="he-IL"/>
        </w:rPr>
        <w:t>גישת הבדיקות</w:t>
      </w:r>
      <w:bookmarkEnd w:id="31"/>
    </w:p>
    <w:p w14:paraId="2CB82E85" w14:textId="77777777" w:rsidR="00D97715" w:rsidRPr="00D97715" w:rsidRDefault="00D97715" w:rsidP="00D97715">
      <w:pPr>
        <w:bidi/>
        <w:rPr>
          <w:rtl/>
          <w:lang w:bidi="he-IL"/>
        </w:rPr>
      </w:pPr>
    </w:p>
    <w:p w14:paraId="6B2D87D9" w14:textId="30DD78FD" w:rsidR="00967A18" w:rsidRPr="00D0240C" w:rsidRDefault="003A4359" w:rsidP="00967A18">
      <w:pPr>
        <w:bidi/>
        <w:rPr>
          <w:rFonts w:asciiTheme="minorBidi" w:hAnsiTheme="minorBidi"/>
          <w:b/>
          <w:bCs/>
          <w:highlight w:val="yellow"/>
          <w:u w:val="single"/>
          <w:rtl/>
        </w:rPr>
      </w:pPr>
      <w:r w:rsidRPr="00D0240C">
        <w:rPr>
          <w:rFonts w:asciiTheme="minorBidi" w:hAnsiTheme="minorBidi"/>
          <w:b/>
          <w:bCs/>
          <w:highlight w:val="yellow"/>
          <w:u w:val="single"/>
          <w:rtl/>
          <w:lang w:bidi="he-IL"/>
        </w:rPr>
        <w:t>בפרק זה יפורטו פרטים בנוגע לביצוע תהליך הבדיקות</w:t>
      </w:r>
      <w:r w:rsidRPr="00D0240C">
        <w:rPr>
          <w:rFonts w:asciiTheme="minorBidi" w:hAnsiTheme="minorBidi"/>
          <w:b/>
          <w:bCs/>
          <w:highlight w:val="yellow"/>
          <w:u w:val="single"/>
          <w:rtl/>
        </w:rPr>
        <w:t xml:space="preserve">, </w:t>
      </w:r>
      <w:r w:rsidRPr="00D0240C">
        <w:rPr>
          <w:rFonts w:asciiTheme="minorBidi" w:hAnsiTheme="minorBidi"/>
          <w:b/>
          <w:bCs/>
          <w:highlight w:val="yellow"/>
          <w:u w:val="single"/>
          <w:rtl/>
          <w:lang w:bidi="he-IL"/>
        </w:rPr>
        <w:t>לרבות רמות הבדיקה וטכניקות הבדיקה שיבוצעו</w:t>
      </w:r>
    </w:p>
    <w:p w14:paraId="6B2D87DA" w14:textId="77777777" w:rsidR="00152056" w:rsidRPr="00D0240C" w:rsidRDefault="00152056" w:rsidP="00EF0F7D">
      <w:pPr>
        <w:bidi/>
        <w:rPr>
          <w:rFonts w:asciiTheme="minorBidi" w:hAnsiTheme="minorBidi"/>
          <w:b/>
          <w:bCs/>
          <w:sz w:val="24"/>
          <w:szCs w:val="24"/>
          <w:u w:val="single"/>
          <w:rtl/>
          <w:lang w:bidi="he-IL"/>
        </w:rPr>
      </w:pPr>
      <w:bookmarkStart w:id="32" w:name="_Toc349062142"/>
      <w:bookmarkStart w:id="33" w:name="_Toc349062220"/>
      <w:r w:rsidRPr="00D0240C">
        <w:rPr>
          <w:rFonts w:asciiTheme="minorBidi" w:hAnsiTheme="minorBidi"/>
          <w:b/>
          <w:bCs/>
          <w:sz w:val="24"/>
          <w:szCs w:val="24"/>
          <w:u w:val="single"/>
          <w:rtl/>
          <w:lang w:bidi="he-IL"/>
        </w:rPr>
        <w:t>מתודולוגיות</w:t>
      </w:r>
      <w:bookmarkEnd w:id="32"/>
      <w:bookmarkEnd w:id="33"/>
    </w:p>
    <w:p w14:paraId="6B2D87DB" w14:textId="77777777" w:rsidR="00152056" w:rsidRPr="00D0240C" w:rsidRDefault="00152056" w:rsidP="00EF0F7D">
      <w:pPr>
        <w:bidi/>
        <w:ind w:firstLine="360"/>
        <w:rPr>
          <w:rFonts w:asciiTheme="minorBidi" w:hAnsiTheme="minorBidi"/>
          <w:b/>
          <w:bCs/>
          <w:u w:val="single"/>
          <w:rtl/>
          <w:lang w:bidi="he-IL"/>
        </w:rPr>
      </w:pPr>
      <w:r w:rsidRPr="00D0240C">
        <w:rPr>
          <w:rFonts w:asciiTheme="minorBidi" w:hAnsiTheme="minorBidi"/>
          <w:b/>
          <w:bCs/>
          <w:u w:val="single"/>
          <w:rtl/>
          <w:lang w:bidi="he-IL"/>
        </w:rPr>
        <w:t>כלליות</w:t>
      </w:r>
    </w:p>
    <w:p w14:paraId="6B2D87DC" w14:textId="3996DA78" w:rsidR="00152056" w:rsidRPr="00D0240C" w:rsidRDefault="00152056" w:rsidP="00152056">
      <w:pPr>
        <w:pStyle w:val="ListParagraph"/>
        <w:numPr>
          <w:ilvl w:val="0"/>
          <w:numId w:val="2"/>
        </w:numPr>
        <w:bidi/>
        <w:rPr>
          <w:rFonts w:asciiTheme="minorBidi" w:hAnsiTheme="minorBidi"/>
          <w:lang w:bidi="he-IL"/>
        </w:rPr>
      </w:pPr>
      <w:r w:rsidRPr="00D0240C">
        <w:rPr>
          <w:rFonts w:asciiTheme="minorBidi" w:hAnsiTheme="minorBidi"/>
          <w:rtl/>
          <w:lang w:bidi="he-IL"/>
        </w:rPr>
        <w:t>רשימת שיטות העבודה הרלוונטיות לפרויקט. לדוגמה: שימוש בסימולטורים, סימון מיוחד שמציין שהאפיון לא ברור בנקודה הזו וכדומה</w:t>
      </w:r>
    </w:p>
    <w:p w14:paraId="6B2D87DD" w14:textId="77777777" w:rsidR="00152056" w:rsidRPr="00D0240C" w:rsidRDefault="00152056" w:rsidP="00EF0F7D">
      <w:pPr>
        <w:bidi/>
        <w:ind w:firstLine="360"/>
        <w:rPr>
          <w:rFonts w:asciiTheme="minorBidi" w:hAnsiTheme="minorBidi"/>
          <w:b/>
          <w:bCs/>
          <w:u w:val="single"/>
          <w:lang w:bidi="he-IL"/>
        </w:rPr>
      </w:pPr>
      <w:r w:rsidRPr="00D0240C">
        <w:rPr>
          <w:rFonts w:asciiTheme="minorBidi" w:hAnsiTheme="minorBidi"/>
          <w:b/>
          <w:bCs/>
          <w:u w:val="single"/>
          <w:rtl/>
          <w:lang w:bidi="he-IL"/>
        </w:rPr>
        <w:t>ניהול סיכונים</w:t>
      </w:r>
    </w:p>
    <w:p w14:paraId="6B2D87DE" w14:textId="77777777" w:rsidR="00152056" w:rsidRPr="00D0240C" w:rsidRDefault="00152056" w:rsidP="00152056">
      <w:pPr>
        <w:pStyle w:val="ListParagraph"/>
        <w:numPr>
          <w:ilvl w:val="0"/>
          <w:numId w:val="2"/>
        </w:numPr>
        <w:bidi/>
        <w:rPr>
          <w:rFonts w:asciiTheme="minorBidi" w:hAnsiTheme="minorBidi"/>
          <w:lang w:bidi="he-IL"/>
        </w:rPr>
      </w:pPr>
      <w:r w:rsidRPr="00D0240C">
        <w:rPr>
          <w:rFonts w:asciiTheme="minorBidi" w:hAnsiTheme="minorBidi"/>
          <w:rtl/>
          <w:lang w:bidi="he-IL"/>
        </w:rPr>
        <w:t>רשימת מתודולוגיות הנוגעות לאופן בו יתבצע ניהול הסיכונים בפרויקט</w:t>
      </w:r>
      <w:r w:rsidR="00EF0F7D" w:rsidRPr="00D0240C">
        <w:rPr>
          <w:rFonts w:asciiTheme="minorBidi" w:hAnsiTheme="minorBidi"/>
          <w:rtl/>
          <w:lang w:bidi="he-IL"/>
        </w:rPr>
        <w:t xml:space="preserve"> (ראו פירוט בפרק ניהול סיכונים)</w:t>
      </w:r>
    </w:p>
    <w:p w14:paraId="6B2D87DF" w14:textId="77777777" w:rsidR="00152056" w:rsidRPr="00D0240C" w:rsidRDefault="00152056" w:rsidP="00EF0F7D">
      <w:pPr>
        <w:bidi/>
        <w:ind w:firstLine="360"/>
        <w:rPr>
          <w:rFonts w:asciiTheme="minorBidi" w:hAnsiTheme="minorBidi"/>
          <w:b/>
          <w:bCs/>
          <w:u w:val="single"/>
          <w:rtl/>
          <w:lang w:bidi="he-IL"/>
        </w:rPr>
      </w:pPr>
      <w:r w:rsidRPr="00D0240C">
        <w:rPr>
          <w:rFonts w:asciiTheme="minorBidi" w:hAnsiTheme="minorBidi"/>
          <w:b/>
          <w:bCs/>
          <w:u w:val="single"/>
          <w:rtl/>
          <w:lang w:bidi="he-IL"/>
        </w:rPr>
        <w:t>תכנון הבדיקות</w:t>
      </w:r>
    </w:p>
    <w:p w14:paraId="6B2D87E0" w14:textId="6B47EE54" w:rsidR="00152056" w:rsidRPr="00D0240C" w:rsidRDefault="00152056" w:rsidP="00152056">
      <w:pPr>
        <w:pStyle w:val="ListParagraph"/>
        <w:numPr>
          <w:ilvl w:val="0"/>
          <w:numId w:val="2"/>
        </w:numPr>
        <w:bidi/>
        <w:rPr>
          <w:rFonts w:asciiTheme="minorBidi" w:hAnsiTheme="minorBidi"/>
          <w:lang w:bidi="he-IL"/>
        </w:rPr>
      </w:pPr>
      <w:r w:rsidRPr="00D0240C">
        <w:rPr>
          <w:rFonts w:asciiTheme="minorBidi" w:hAnsiTheme="minorBidi"/>
          <w:rtl/>
          <w:lang w:bidi="he-IL"/>
        </w:rPr>
        <w:t xml:space="preserve">רשימת שיטות העבודה הנוגעות לאופן תכנון הבדיקות במסמך ה- </w:t>
      </w:r>
      <w:r w:rsidRPr="00D0240C">
        <w:rPr>
          <w:rFonts w:asciiTheme="minorBidi" w:hAnsiTheme="minorBidi"/>
          <w:lang w:bidi="he-IL"/>
        </w:rPr>
        <w:t>STD</w:t>
      </w:r>
      <w:r w:rsidRPr="00D0240C">
        <w:rPr>
          <w:rFonts w:asciiTheme="minorBidi" w:hAnsiTheme="minorBidi"/>
          <w:rtl/>
          <w:lang w:bidi="he-IL"/>
        </w:rPr>
        <w:t>, לדוגמה: איפה מוגדרים נתונים הבדיקה, איך מתכננים בדיקות שפיות ובדיקות רגרסיה, האם יעשה שימוש במקטעי בדיקות משותפים וכיצד, מה יש להגדיר לגבי כל אחת מהבדיקות, עד איזו רמת פירוט יש להגיע בתכנון הפעולות וכדומה</w:t>
      </w:r>
    </w:p>
    <w:p w14:paraId="6B2D87E1" w14:textId="77777777" w:rsidR="00152056" w:rsidRPr="00D0240C" w:rsidRDefault="00152056" w:rsidP="00EF0F7D">
      <w:pPr>
        <w:pStyle w:val="Heading3"/>
        <w:bidi/>
        <w:ind w:firstLine="360"/>
        <w:rPr>
          <w:rFonts w:asciiTheme="minorBidi" w:eastAsiaTheme="minorHAnsi" w:hAnsiTheme="minorBidi" w:cstheme="minorBidi"/>
          <w:color w:val="auto"/>
          <w:u w:val="single"/>
          <w:rtl/>
          <w:lang w:bidi="he-IL"/>
        </w:rPr>
      </w:pPr>
      <w:bookmarkStart w:id="34" w:name="_Toc17643386"/>
      <w:r w:rsidRPr="00D0240C">
        <w:rPr>
          <w:rFonts w:asciiTheme="minorBidi" w:eastAsiaTheme="minorHAnsi" w:hAnsiTheme="minorBidi" w:cstheme="minorBidi"/>
          <w:color w:val="auto"/>
          <w:u w:val="single"/>
          <w:rtl/>
          <w:lang w:bidi="he-IL"/>
        </w:rPr>
        <w:t>תכנון הרצת הבדיקות</w:t>
      </w:r>
      <w:bookmarkEnd w:id="34"/>
    </w:p>
    <w:p w14:paraId="6B2D87E2" w14:textId="166D1D50" w:rsidR="00152056" w:rsidRPr="00D0240C" w:rsidRDefault="00152056" w:rsidP="00152056">
      <w:pPr>
        <w:pStyle w:val="ListParagraph"/>
        <w:numPr>
          <w:ilvl w:val="0"/>
          <w:numId w:val="2"/>
        </w:numPr>
        <w:bidi/>
        <w:rPr>
          <w:rFonts w:asciiTheme="minorBidi" w:hAnsiTheme="minorBidi"/>
          <w:lang w:bidi="he-IL"/>
        </w:rPr>
      </w:pPr>
      <w:r w:rsidRPr="00D0240C">
        <w:rPr>
          <w:rFonts w:asciiTheme="minorBidi" w:hAnsiTheme="minorBidi"/>
          <w:rtl/>
          <w:lang w:bidi="he-IL"/>
        </w:rPr>
        <w:t>רשימת שיטות העבודה הנוגעות לאופן תכנון ההרצה. לדוגמה: על פי איזה הגיון יבנו סדרות הבדיקות להרצה (</w:t>
      </w:r>
      <w:r w:rsidRPr="00D0240C">
        <w:rPr>
          <w:rFonts w:asciiTheme="minorBidi" w:hAnsiTheme="minorBidi"/>
          <w:lang w:bidi="he-IL"/>
        </w:rPr>
        <w:t>Test Set \ Suite</w:t>
      </w:r>
      <w:r w:rsidRPr="00D0240C">
        <w:rPr>
          <w:rFonts w:asciiTheme="minorBidi" w:hAnsiTheme="minorBidi"/>
          <w:rtl/>
          <w:lang w:bidi="he-IL"/>
        </w:rPr>
        <w:t>), שיקולים בקביעת סדר ההרצה, איזה צ'ק ליסט יש לבדוק לפני שמתחילים בהרצה עצמה, איפה ואיך ישמרו נתוני הבדיקות וכיצד ניתן לגשת אליהם</w:t>
      </w:r>
    </w:p>
    <w:p w14:paraId="6B2D87E3" w14:textId="77777777" w:rsidR="00152056" w:rsidRPr="00D0240C" w:rsidRDefault="00152056" w:rsidP="00EF0F7D">
      <w:pPr>
        <w:pStyle w:val="Heading3"/>
        <w:bidi/>
        <w:ind w:firstLine="360"/>
        <w:rPr>
          <w:rFonts w:asciiTheme="minorBidi" w:eastAsiaTheme="minorHAnsi" w:hAnsiTheme="minorBidi" w:cstheme="minorBidi"/>
          <w:color w:val="auto"/>
          <w:u w:val="single"/>
          <w:rtl/>
          <w:lang w:bidi="he-IL"/>
        </w:rPr>
      </w:pPr>
      <w:bookmarkStart w:id="35" w:name="_Toc17643387"/>
      <w:r w:rsidRPr="00D0240C">
        <w:rPr>
          <w:rFonts w:asciiTheme="minorBidi" w:eastAsiaTheme="minorHAnsi" w:hAnsiTheme="minorBidi" w:cstheme="minorBidi"/>
          <w:color w:val="auto"/>
          <w:u w:val="single"/>
          <w:rtl/>
          <w:lang w:bidi="he-IL"/>
        </w:rPr>
        <w:t>הרצת הבדיקות ודיווח כשלים</w:t>
      </w:r>
      <w:bookmarkEnd w:id="35"/>
    </w:p>
    <w:p w14:paraId="6B2D87E4" w14:textId="730A55B6" w:rsidR="00152056" w:rsidRPr="00D0240C" w:rsidRDefault="00152056" w:rsidP="00152056">
      <w:pPr>
        <w:pStyle w:val="ListParagraph"/>
        <w:numPr>
          <w:ilvl w:val="0"/>
          <w:numId w:val="2"/>
        </w:numPr>
        <w:bidi/>
        <w:rPr>
          <w:rFonts w:asciiTheme="minorBidi" w:hAnsiTheme="minorBidi"/>
          <w:lang w:bidi="he-IL"/>
        </w:rPr>
      </w:pPr>
      <w:r w:rsidRPr="00D0240C">
        <w:rPr>
          <w:rFonts w:asciiTheme="minorBidi" w:hAnsiTheme="minorBidi"/>
          <w:rtl/>
          <w:lang w:bidi="he-IL"/>
        </w:rPr>
        <w:t>רשימת שיטות העבודה הנוגעות להרצת הבדיקות: לדוגמה, מה עושים כאשר נתקלים בבאג קריטי, אילו פעולות יש לבצע לפני דיווח על באג, אילו קבצים יש לצרף כאשר מדווחים על באג או כאשר בדיקה נכשלת וכדומה</w:t>
      </w:r>
    </w:p>
    <w:p w14:paraId="6B2D87E5" w14:textId="77777777" w:rsidR="00152056" w:rsidRPr="00D0240C" w:rsidRDefault="00152056" w:rsidP="00EF0F7D">
      <w:pPr>
        <w:bidi/>
        <w:ind w:firstLine="360"/>
        <w:rPr>
          <w:rFonts w:asciiTheme="minorBidi" w:hAnsiTheme="minorBidi"/>
          <w:b/>
          <w:bCs/>
          <w:u w:val="single"/>
          <w:rtl/>
          <w:lang w:bidi="he-IL"/>
        </w:rPr>
      </w:pPr>
      <w:bookmarkStart w:id="36" w:name="_Toc349062145"/>
      <w:bookmarkStart w:id="37" w:name="_Toc349062223"/>
      <w:r w:rsidRPr="00D0240C">
        <w:rPr>
          <w:rFonts w:asciiTheme="minorBidi" w:hAnsiTheme="minorBidi"/>
          <w:b/>
          <w:bCs/>
          <w:u w:val="single"/>
          <w:rtl/>
          <w:lang w:bidi="he-IL"/>
        </w:rPr>
        <w:t>באגים</w:t>
      </w:r>
      <w:bookmarkEnd w:id="36"/>
      <w:bookmarkEnd w:id="37"/>
    </w:p>
    <w:p w14:paraId="6B2D87E6" w14:textId="68BD97D2" w:rsidR="00152056" w:rsidRPr="00D0240C" w:rsidRDefault="00152056" w:rsidP="00EF0F7D">
      <w:pPr>
        <w:pStyle w:val="ListParagraph"/>
        <w:numPr>
          <w:ilvl w:val="0"/>
          <w:numId w:val="2"/>
        </w:numPr>
        <w:bidi/>
        <w:rPr>
          <w:rFonts w:asciiTheme="minorBidi" w:hAnsiTheme="minorBidi"/>
          <w:rtl/>
          <w:lang w:bidi="he-IL"/>
        </w:rPr>
      </w:pPr>
      <w:r w:rsidRPr="00D0240C">
        <w:rPr>
          <w:rFonts w:asciiTheme="minorBidi" w:hAnsiTheme="minorBidi"/>
          <w:rtl/>
          <w:lang w:bidi="he-IL"/>
        </w:rPr>
        <w:t>תרשים מצבים בו כל הסטאטוסים (</w:t>
      </w:r>
      <w:r w:rsidRPr="00D0240C">
        <w:rPr>
          <w:rFonts w:asciiTheme="minorBidi" w:hAnsiTheme="minorBidi"/>
          <w:lang w:bidi="he-IL"/>
        </w:rPr>
        <w:t>Status\State</w:t>
      </w:r>
      <w:r w:rsidRPr="00D0240C">
        <w:rPr>
          <w:rFonts w:asciiTheme="minorBidi" w:hAnsiTheme="minorBidi"/>
          <w:rtl/>
          <w:lang w:bidi="he-IL"/>
        </w:rPr>
        <w:t>) הקיימים</w:t>
      </w:r>
      <w:r w:rsidR="00EF0F7D" w:rsidRPr="00D0240C">
        <w:rPr>
          <w:rFonts w:asciiTheme="minorBidi" w:hAnsiTheme="minorBidi"/>
          <w:rtl/>
          <w:lang w:bidi="he-IL"/>
        </w:rPr>
        <w:t xml:space="preserve"> של הכשלים שהתגלו.</w:t>
      </w:r>
    </w:p>
    <w:p w14:paraId="6B2D87E7" w14:textId="34FBE280" w:rsidR="00152056" w:rsidRPr="00D0240C" w:rsidRDefault="00152056" w:rsidP="00EF0F7D">
      <w:pPr>
        <w:pStyle w:val="ListParagraph"/>
        <w:numPr>
          <w:ilvl w:val="0"/>
          <w:numId w:val="2"/>
        </w:numPr>
        <w:bidi/>
        <w:rPr>
          <w:rFonts w:asciiTheme="minorBidi" w:hAnsiTheme="minorBidi"/>
          <w:rtl/>
          <w:lang w:bidi="he-IL"/>
        </w:rPr>
      </w:pPr>
      <w:bookmarkStart w:id="38" w:name="_Toc349062147"/>
      <w:bookmarkStart w:id="39" w:name="_Toc349062225"/>
      <w:r w:rsidRPr="00D0240C">
        <w:rPr>
          <w:rFonts w:asciiTheme="minorBidi" w:hAnsiTheme="minorBidi"/>
          <w:b/>
          <w:bCs/>
          <w:u w:val="single"/>
          <w:rtl/>
          <w:lang w:bidi="he-IL"/>
        </w:rPr>
        <w:t>חוקי מעבר סטאטוס</w:t>
      </w:r>
      <w:bookmarkEnd w:id="38"/>
      <w:bookmarkEnd w:id="39"/>
      <w:r w:rsidRPr="00D0240C">
        <w:rPr>
          <w:rFonts w:asciiTheme="minorBidi" w:hAnsiTheme="minorBidi"/>
          <w:b/>
          <w:bCs/>
          <w:u w:val="single"/>
          <w:rtl/>
          <w:lang w:bidi="he-IL"/>
        </w:rPr>
        <w:t>ים והרשאות</w:t>
      </w:r>
      <w:r w:rsidR="00EF0F7D" w:rsidRPr="00D97715">
        <w:rPr>
          <w:rFonts w:asciiTheme="minorBidi" w:hAnsiTheme="minorBidi"/>
          <w:rtl/>
          <w:lang w:bidi="he-IL"/>
        </w:rPr>
        <w:t xml:space="preserve"> - </w:t>
      </w:r>
      <w:r w:rsidRPr="00D97715">
        <w:rPr>
          <w:rFonts w:asciiTheme="minorBidi" w:hAnsiTheme="minorBidi"/>
          <w:rtl/>
          <w:lang w:bidi="he-IL"/>
        </w:rPr>
        <w:t>י</w:t>
      </w:r>
      <w:r w:rsidRPr="00D0240C">
        <w:rPr>
          <w:rFonts w:asciiTheme="minorBidi" w:hAnsiTheme="minorBidi"/>
          <w:rtl/>
          <w:lang w:bidi="he-IL"/>
        </w:rPr>
        <w:t xml:space="preserve">ש למלה בטבלה למטה כל </w:t>
      </w:r>
      <w:r w:rsidRPr="00D0240C">
        <w:rPr>
          <w:rFonts w:asciiTheme="minorBidi" w:hAnsiTheme="minorBidi"/>
          <w:b/>
          <w:bCs/>
          <w:u w:val="single"/>
          <w:rtl/>
          <w:lang w:bidi="he-IL"/>
        </w:rPr>
        <w:t>מעבר</w:t>
      </w:r>
      <w:r w:rsidRPr="00D0240C">
        <w:rPr>
          <w:rFonts w:asciiTheme="minorBidi" w:hAnsiTheme="minorBidi"/>
          <w:rtl/>
          <w:lang w:bidi="he-IL"/>
        </w:rPr>
        <w:t xml:space="preserve"> אפשרי בין שני סטאטוסים, כפי שמופיע בתרשים למעלה. לגבי כל מעבר יש לציין: למי יש הרשאה לבצע את שינוי הסטאטוס (שם הקבוצה </w:t>
      </w:r>
      <w:r w:rsidR="00726329">
        <w:rPr>
          <w:rFonts w:asciiTheme="minorBidi" w:hAnsiTheme="minorBidi"/>
          <w:rtl/>
          <w:lang w:bidi="he-IL"/>
        </w:rPr>
        <w:t>-</w:t>
      </w:r>
      <w:r w:rsidRPr="00D0240C">
        <w:rPr>
          <w:rFonts w:asciiTheme="minorBidi" w:hAnsiTheme="minorBidi"/>
          <w:rtl/>
          <w:lang w:bidi="he-IL"/>
        </w:rPr>
        <w:t xml:space="preserve"> למשל בודקים, צוות היגוי, לקוח, מפתחים וכדומה), לתאר מה מצב הכשל בזמן המעבר (למשל: כשל חדש שהתגלה, כשל שלאחר בדיקה התגלה שלא תוקן וכדומה) אילו שדות חייבים לעדכן כאשר מבצעים את שינוי הסטאטוס (לדוגמה במעבר </w:t>
      </w:r>
      <w:r w:rsidRPr="00D0240C">
        <w:rPr>
          <w:rFonts w:asciiTheme="minorBidi" w:hAnsiTheme="minorBidi"/>
          <w:lang w:bidi="he-IL"/>
        </w:rPr>
        <w:t>new</w:t>
      </w:r>
      <w:r w:rsidRPr="00D0240C">
        <w:rPr>
          <w:rFonts w:asciiTheme="minorBidi" w:hAnsiTheme="minorBidi"/>
          <w:lang w:bidi="he-IL"/>
        </w:rPr>
        <w:sym w:font="Wingdings" w:char="F0E0"/>
      </w:r>
      <w:r w:rsidRPr="00D0240C">
        <w:rPr>
          <w:rFonts w:asciiTheme="minorBidi" w:hAnsiTheme="minorBidi"/>
          <w:lang w:bidi="he-IL"/>
        </w:rPr>
        <w:t>Rejected</w:t>
      </w:r>
      <w:r w:rsidRPr="00D0240C">
        <w:rPr>
          <w:rFonts w:asciiTheme="minorBidi" w:hAnsiTheme="minorBidi"/>
          <w:rtl/>
          <w:lang w:bidi="he-IL"/>
        </w:rPr>
        <w:t xml:space="preserve"> יש לעדכן את שדה סיבת הדחייה. במידה ושדה הדחייה מקושר לרשימה </w:t>
      </w:r>
      <w:r w:rsidR="00726329">
        <w:rPr>
          <w:rFonts w:asciiTheme="minorBidi" w:hAnsiTheme="minorBidi"/>
          <w:rtl/>
          <w:lang w:bidi="he-IL"/>
        </w:rPr>
        <w:t>-</w:t>
      </w:r>
      <w:r w:rsidRPr="00D0240C">
        <w:rPr>
          <w:rFonts w:asciiTheme="minorBidi" w:hAnsiTheme="minorBidi"/>
          <w:rtl/>
          <w:lang w:bidi="he-IL"/>
        </w:rPr>
        <w:t xml:space="preserve"> יש למלא את הערכים האפשריים ברשימה (למשל: באג כפול, טעות של בודק, הוכנס בטעות, אחר </w:t>
      </w:r>
      <w:r w:rsidR="00726329">
        <w:rPr>
          <w:rFonts w:asciiTheme="minorBidi" w:hAnsiTheme="minorBidi"/>
          <w:rtl/>
          <w:lang w:bidi="he-IL"/>
        </w:rPr>
        <w:t>-</w:t>
      </w:r>
      <w:r w:rsidR="00EF0F7D" w:rsidRPr="00D0240C">
        <w:rPr>
          <w:rFonts w:asciiTheme="minorBidi" w:hAnsiTheme="minorBidi"/>
          <w:rtl/>
          <w:lang w:bidi="he-IL"/>
        </w:rPr>
        <w:t xml:space="preserve"> לדוגמה) </w:t>
      </w:r>
    </w:p>
    <w:tbl>
      <w:tblPr>
        <w:tblStyle w:val="TableGrid"/>
        <w:bidiVisual/>
        <w:tblW w:w="0" w:type="auto"/>
        <w:tblLook w:val="04A0" w:firstRow="1" w:lastRow="0" w:firstColumn="1" w:lastColumn="0" w:noHBand="0" w:noVBand="1"/>
      </w:tblPr>
      <w:tblGrid>
        <w:gridCol w:w="1648"/>
        <w:gridCol w:w="1558"/>
        <w:gridCol w:w="2040"/>
        <w:gridCol w:w="2144"/>
        <w:gridCol w:w="1960"/>
      </w:tblGrid>
      <w:tr w:rsidR="00152056" w:rsidRPr="00D0240C" w14:paraId="6B2D87ED" w14:textId="77777777" w:rsidTr="00D617AF">
        <w:tc>
          <w:tcPr>
            <w:tcW w:w="1676" w:type="dxa"/>
            <w:shd w:val="clear" w:color="auto" w:fill="C6D9F1" w:themeFill="text2" w:themeFillTint="33"/>
          </w:tcPr>
          <w:p w14:paraId="6B2D87E8"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מסטאטוס לסטאטוס</w:t>
            </w:r>
          </w:p>
        </w:tc>
        <w:tc>
          <w:tcPr>
            <w:tcW w:w="1588" w:type="dxa"/>
            <w:shd w:val="clear" w:color="auto" w:fill="C6D9F1" w:themeFill="text2" w:themeFillTint="33"/>
          </w:tcPr>
          <w:p w14:paraId="6B2D87E9"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הרשאות שינוי סטאטוס</w:t>
            </w:r>
          </w:p>
        </w:tc>
        <w:tc>
          <w:tcPr>
            <w:tcW w:w="2098" w:type="dxa"/>
            <w:shd w:val="clear" w:color="auto" w:fill="C6D9F1" w:themeFill="text2" w:themeFillTint="33"/>
          </w:tcPr>
          <w:p w14:paraId="6B2D87EA"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תיאור מצב הבאג במעבר</w:t>
            </w:r>
          </w:p>
        </w:tc>
        <w:tc>
          <w:tcPr>
            <w:tcW w:w="2207" w:type="dxa"/>
            <w:shd w:val="clear" w:color="auto" w:fill="C6D9F1" w:themeFill="text2" w:themeFillTint="33"/>
          </w:tcPr>
          <w:p w14:paraId="6B2D87EB"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שדות חובה לעדכון במעבר</w:t>
            </w:r>
          </w:p>
        </w:tc>
        <w:tc>
          <w:tcPr>
            <w:tcW w:w="2007" w:type="dxa"/>
            <w:shd w:val="clear" w:color="auto" w:fill="C6D9F1" w:themeFill="text2" w:themeFillTint="33"/>
          </w:tcPr>
          <w:p w14:paraId="6B2D87EC"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 xml:space="preserve">ערכים אפשריים לשדות החובה לעדכון </w:t>
            </w:r>
          </w:p>
        </w:tc>
      </w:tr>
      <w:tr w:rsidR="00152056" w:rsidRPr="00D0240C" w14:paraId="6B2D87F3" w14:textId="77777777" w:rsidTr="00845EE3">
        <w:trPr>
          <w:trHeight w:val="307"/>
        </w:trPr>
        <w:tc>
          <w:tcPr>
            <w:tcW w:w="1676" w:type="dxa"/>
          </w:tcPr>
          <w:p w14:paraId="6B2D87EE" w14:textId="77777777" w:rsidR="00152056" w:rsidRPr="00D0240C" w:rsidRDefault="00152056" w:rsidP="00D617AF">
            <w:pPr>
              <w:bidi/>
              <w:rPr>
                <w:rFonts w:asciiTheme="minorBidi" w:hAnsiTheme="minorBidi"/>
                <w:lang w:bidi="he-IL"/>
              </w:rPr>
            </w:pPr>
          </w:p>
        </w:tc>
        <w:tc>
          <w:tcPr>
            <w:tcW w:w="1588" w:type="dxa"/>
          </w:tcPr>
          <w:p w14:paraId="6B2D87EF" w14:textId="77777777" w:rsidR="00152056" w:rsidRPr="00D0240C" w:rsidRDefault="00152056" w:rsidP="00D617AF">
            <w:pPr>
              <w:bidi/>
              <w:rPr>
                <w:rFonts w:asciiTheme="minorBidi" w:hAnsiTheme="minorBidi"/>
                <w:rtl/>
                <w:lang w:bidi="he-IL"/>
              </w:rPr>
            </w:pPr>
          </w:p>
        </w:tc>
        <w:tc>
          <w:tcPr>
            <w:tcW w:w="2098" w:type="dxa"/>
          </w:tcPr>
          <w:p w14:paraId="6B2D87F0" w14:textId="77777777" w:rsidR="00152056" w:rsidRPr="00D0240C" w:rsidRDefault="00152056" w:rsidP="00D617AF">
            <w:pPr>
              <w:bidi/>
              <w:rPr>
                <w:rFonts w:asciiTheme="minorBidi" w:hAnsiTheme="minorBidi"/>
                <w:rtl/>
                <w:lang w:bidi="he-IL"/>
              </w:rPr>
            </w:pPr>
          </w:p>
        </w:tc>
        <w:tc>
          <w:tcPr>
            <w:tcW w:w="2207" w:type="dxa"/>
          </w:tcPr>
          <w:p w14:paraId="6B2D87F1" w14:textId="77777777" w:rsidR="00152056" w:rsidRPr="00D0240C" w:rsidRDefault="00152056" w:rsidP="00D617AF">
            <w:pPr>
              <w:bidi/>
              <w:rPr>
                <w:rFonts w:asciiTheme="minorBidi" w:hAnsiTheme="minorBidi"/>
                <w:rtl/>
                <w:lang w:bidi="he-IL"/>
              </w:rPr>
            </w:pPr>
          </w:p>
        </w:tc>
        <w:tc>
          <w:tcPr>
            <w:tcW w:w="2007" w:type="dxa"/>
          </w:tcPr>
          <w:p w14:paraId="6B2D87F2" w14:textId="77777777" w:rsidR="00152056" w:rsidRPr="00D0240C" w:rsidRDefault="00152056" w:rsidP="00D617AF">
            <w:pPr>
              <w:bidi/>
              <w:rPr>
                <w:rFonts w:asciiTheme="minorBidi" w:hAnsiTheme="minorBidi"/>
                <w:rtl/>
                <w:lang w:bidi="he-IL"/>
              </w:rPr>
            </w:pPr>
          </w:p>
        </w:tc>
      </w:tr>
    </w:tbl>
    <w:p w14:paraId="6B2D87F4" w14:textId="77777777" w:rsidR="00152056" w:rsidRPr="00D0240C" w:rsidRDefault="00152056" w:rsidP="00152056">
      <w:pPr>
        <w:bidi/>
        <w:rPr>
          <w:rFonts w:asciiTheme="minorBidi" w:hAnsiTheme="minorBidi"/>
          <w:rtl/>
          <w:lang w:bidi="he-IL"/>
        </w:rPr>
      </w:pPr>
    </w:p>
    <w:p w14:paraId="6B2D87F5" w14:textId="77777777" w:rsidR="00152056" w:rsidRPr="00D0240C" w:rsidRDefault="00152056" w:rsidP="00152056">
      <w:pPr>
        <w:pStyle w:val="ListParagraph"/>
        <w:numPr>
          <w:ilvl w:val="0"/>
          <w:numId w:val="2"/>
        </w:numPr>
        <w:bidi/>
        <w:rPr>
          <w:rFonts w:asciiTheme="minorBidi" w:hAnsiTheme="minorBidi"/>
          <w:rtl/>
          <w:lang w:bidi="he-IL"/>
        </w:rPr>
      </w:pPr>
      <w:bookmarkStart w:id="40" w:name="_Toc349062148"/>
      <w:bookmarkStart w:id="41" w:name="_Toc349062226"/>
      <w:r w:rsidRPr="00D0240C">
        <w:rPr>
          <w:rFonts w:asciiTheme="minorBidi" w:hAnsiTheme="minorBidi"/>
          <w:rtl/>
          <w:lang w:bidi="he-IL"/>
        </w:rPr>
        <w:lastRenderedPageBreak/>
        <w:t>חומרה</w:t>
      </w:r>
      <w:bookmarkEnd w:id="40"/>
      <w:bookmarkEnd w:id="41"/>
      <w:r w:rsidR="00226DB6" w:rsidRPr="00D0240C">
        <w:rPr>
          <w:rFonts w:asciiTheme="minorBidi" w:hAnsiTheme="minorBidi"/>
          <w:rtl/>
          <w:lang w:bidi="he-IL"/>
        </w:rPr>
        <w:t xml:space="preserve"> - </w:t>
      </w:r>
      <w:r w:rsidRPr="00D0240C">
        <w:rPr>
          <w:rFonts w:asciiTheme="minorBidi" w:hAnsiTheme="minorBidi"/>
          <w:rtl/>
          <w:lang w:bidi="he-IL"/>
        </w:rPr>
        <w:t>רשימת רמות החומרה האפשריות לכשלים, לכל רמה מפורטות הנחיות כ</w:t>
      </w:r>
      <w:r w:rsidR="00EF0F7D" w:rsidRPr="00D0240C">
        <w:rPr>
          <w:rFonts w:asciiTheme="minorBidi" w:hAnsiTheme="minorBidi"/>
          <w:rtl/>
          <w:lang w:bidi="he-IL"/>
        </w:rPr>
        <w:t>לליות המציינות מתי רמה זו ניתנת</w:t>
      </w:r>
    </w:p>
    <w:p w14:paraId="55549D53" w14:textId="77777777" w:rsidR="007F4020" w:rsidRDefault="007F4020" w:rsidP="00967A18">
      <w:pPr>
        <w:bidi/>
        <w:rPr>
          <w:rFonts w:asciiTheme="minorBidi" w:hAnsiTheme="minorBidi"/>
          <w:b/>
          <w:bCs/>
          <w:u w:val="single"/>
          <w:rtl/>
          <w:lang w:bidi="he-IL"/>
        </w:rPr>
      </w:pPr>
      <w:bookmarkStart w:id="42" w:name="_Toc349062140"/>
      <w:bookmarkStart w:id="43" w:name="_Toc349062218"/>
    </w:p>
    <w:p w14:paraId="6B2D87F6" w14:textId="23AA3F8C" w:rsidR="00967A18" w:rsidRPr="00D0240C" w:rsidRDefault="00967A18" w:rsidP="007F4020">
      <w:pPr>
        <w:bidi/>
        <w:rPr>
          <w:rFonts w:asciiTheme="minorBidi" w:hAnsiTheme="minorBidi"/>
          <w:b/>
          <w:bCs/>
          <w:u w:val="single"/>
          <w:rtl/>
          <w:lang w:bidi="he-IL"/>
        </w:rPr>
      </w:pPr>
      <w:r w:rsidRPr="00D0240C">
        <w:rPr>
          <w:rFonts w:asciiTheme="minorBidi" w:hAnsiTheme="minorBidi"/>
          <w:b/>
          <w:bCs/>
          <w:u w:val="single"/>
          <w:rtl/>
          <w:lang w:bidi="he-IL"/>
        </w:rPr>
        <w:t>רמות בדיקה</w:t>
      </w:r>
      <w:bookmarkEnd w:id="42"/>
      <w:bookmarkEnd w:id="43"/>
    </w:p>
    <w:p w14:paraId="6B2D87F7" w14:textId="77777777" w:rsidR="00967A18" w:rsidRPr="00D0240C" w:rsidRDefault="00967A18" w:rsidP="00967A18">
      <w:pPr>
        <w:pStyle w:val="ListParagraph"/>
        <w:numPr>
          <w:ilvl w:val="0"/>
          <w:numId w:val="13"/>
        </w:numPr>
        <w:bidi/>
        <w:rPr>
          <w:rFonts w:asciiTheme="minorBidi" w:hAnsiTheme="minorBidi"/>
          <w:rtl/>
          <w:lang w:bidi="he-IL"/>
        </w:rPr>
      </w:pPr>
      <w:r w:rsidRPr="00D0240C">
        <w:rPr>
          <w:rFonts w:asciiTheme="minorBidi" w:hAnsiTheme="minorBidi"/>
          <w:rtl/>
          <w:lang w:bidi="he-IL"/>
        </w:rPr>
        <w:t>רשימת רמות הבדיקה שנכללות</w:t>
      </w:r>
      <w:r w:rsidR="00226DB6" w:rsidRPr="00D0240C">
        <w:rPr>
          <w:rFonts w:asciiTheme="minorBidi" w:hAnsiTheme="minorBidi"/>
          <w:rtl/>
          <w:lang w:bidi="he-IL"/>
        </w:rPr>
        <w:t xml:space="preserve"> במסמך תכנון פרויקט הבדיקות הזה</w:t>
      </w:r>
    </w:p>
    <w:p w14:paraId="6B2D87F8" w14:textId="77777777" w:rsidR="00967A18" w:rsidRPr="00D0240C" w:rsidRDefault="00967A18" w:rsidP="00967A18">
      <w:pPr>
        <w:bidi/>
        <w:rPr>
          <w:rFonts w:asciiTheme="minorBidi" w:hAnsiTheme="minorBidi"/>
          <w:b/>
          <w:bCs/>
          <w:u w:val="single"/>
          <w:rtl/>
          <w:lang w:bidi="he-IL"/>
        </w:rPr>
      </w:pPr>
      <w:r w:rsidRPr="00D0240C">
        <w:rPr>
          <w:rFonts w:asciiTheme="minorBidi" w:hAnsiTheme="minorBidi"/>
          <w:b/>
          <w:bCs/>
          <w:u w:val="single"/>
          <w:rtl/>
          <w:lang w:bidi="he-IL"/>
        </w:rPr>
        <w:t>סוגי בדיקה</w:t>
      </w:r>
    </w:p>
    <w:p w14:paraId="6B2D87F9" w14:textId="62E4A849" w:rsidR="00967A18" w:rsidRPr="00D0240C" w:rsidRDefault="00967A18" w:rsidP="00226DB6">
      <w:pPr>
        <w:bidi/>
        <w:rPr>
          <w:rFonts w:asciiTheme="minorBidi" w:hAnsiTheme="minorBidi"/>
          <w:rtl/>
          <w:lang w:bidi="he-IL"/>
        </w:rPr>
      </w:pPr>
      <w:r w:rsidRPr="00D0240C">
        <w:rPr>
          <w:rFonts w:asciiTheme="minorBidi" w:hAnsiTheme="minorBidi"/>
          <w:rtl/>
          <w:lang w:bidi="he-IL"/>
        </w:rPr>
        <w:t xml:space="preserve">כאן יהיה פירוק לסוגי הבדיקה השונים הבודקים מאפיינים לא פונקציונליים שיבדקו במסגרת תכנית הבדיקות הזו. בהתאם לרמת הידע לגבי סוגי הבדיקה הנדרשים </w:t>
      </w:r>
      <w:r w:rsidR="00726329">
        <w:rPr>
          <w:rFonts w:asciiTheme="minorBidi" w:hAnsiTheme="minorBidi"/>
          <w:rtl/>
          <w:lang w:bidi="he-IL"/>
        </w:rPr>
        <w:t>-</w:t>
      </w:r>
      <w:r w:rsidR="00226DB6" w:rsidRPr="00D0240C">
        <w:rPr>
          <w:rFonts w:asciiTheme="minorBidi" w:hAnsiTheme="minorBidi"/>
          <w:rtl/>
          <w:lang w:bidi="he-IL"/>
        </w:rPr>
        <w:t xml:space="preserve"> אפשר לפרט</w:t>
      </w:r>
    </w:p>
    <w:p w14:paraId="6B2D87FA" w14:textId="77777777" w:rsidR="00967A18" w:rsidRPr="00D0240C" w:rsidRDefault="00967A18" w:rsidP="00226DB6">
      <w:pPr>
        <w:bidi/>
        <w:ind w:left="360"/>
        <w:rPr>
          <w:rFonts w:asciiTheme="minorBidi" w:hAnsiTheme="minorBidi"/>
          <w:b/>
          <w:bCs/>
          <w:sz w:val="20"/>
          <w:szCs w:val="20"/>
          <w:u w:val="single"/>
          <w:rtl/>
          <w:lang w:bidi="he-IL"/>
        </w:rPr>
      </w:pPr>
      <w:r w:rsidRPr="00D0240C">
        <w:rPr>
          <w:rFonts w:asciiTheme="minorBidi" w:hAnsiTheme="minorBidi"/>
          <w:b/>
          <w:bCs/>
          <w:sz w:val="20"/>
          <w:szCs w:val="20"/>
          <w:u w:val="single"/>
          <w:rtl/>
          <w:lang w:bidi="he-IL"/>
        </w:rPr>
        <w:t>דוגמה לפירוק לסוגי בדיקה</w:t>
      </w:r>
    </w:p>
    <w:p w14:paraId="6B2D87FB" w14:textId="77777777" w:rsidR="00967A18" w:rsidRPr="00D0240C" w:rsidRDefault="00967A18" w:rsidP="00226DB6">
      <w:pPr>
        <w:pStyle w:val="ListParagraph"/>
        <w:numPr>
          <w:ilvl w:val="0"/>
          <w:numId w:val="1"/>
        </w:numPr>
        <w:bidi/>
        <w:ind w:left="720"/>
        <w:rPr>
          <w:rFonts w:asciiTheme="minorBidi" w:hAnsiTheme="minorBidi"/>
          <w:sz w:val="20"/>
          <w:szCs w:val="20"/>
          <w:lang w:bidi="he-IL"/>
        </w:rPr>
      </w:pPr>
      <w:r w:rsidRPr="00D0240C">
        <w:rPr>
          <w:rFonts w:asciiTheme="minorBidi" w:hAnsiTheme="minorBidi"/>
          <w:sz w:val="20"/>
          <w:szCs w:val="20"/>
          <w:rtl/>
          <w:lang w:bidi="he-IL"/>
        </w:rPr>
        <w:t>בדיקות לא פונקציונאליות</w:t>
      </w:r>
    </w:p>
    <w:p w14:paraId="6B2D87FC" w14:textId="73607CE9" w:rsidR="00967A18" w:rsidRPr="00D0240C" w:rsidRDefault="00967A18" w:rsidP="00226DB6">
      <w:pPr>
        <w:pStyle w:val="ListParagraph"/>
        <w:numPr>
          <w:ilvl w:val="1"/>
          <w:numId w:val="1"/>
        </w:numPr>
        <w:bidi/>
        <w:ind w:left="1152"/>
        <w:rPr>
          <w:rFonts w:asciiTheme="minorBidi" w:hAnsiTheme="minorBidi"/>
          <w:sz w:val="20"/>
          <w:szCs w:val="20"/>
          <w:lang w:bidi="he-IL"/>
        </w:rPr>
      </w:pPr>
      <w:r w:rsidRPr="00D0240C">
        <w:rPr>
          <w:rFonts w:asciiTheme="minorBidi" w:hAnsiTheme="minorBidi"/>
          <w:b/>
          <w:bCs/>
          <w:sz w:val="20"/>
          <w:szCs w:val="20"/>
          <w:rtl/>
          <w:lang w:bidi="he-IL"/>
        </w:rPr>
        <w:t>תאימות</w:t>
      </w:r>
      <w:r w:rsidRPr="00D0240C">
        <w:rPr>
          <w:rFonts w:asciiTheme="minorBidi" w:hAnsiTheme="minorBidi"/>
          <w:sz w:val="20"/>
          <w:szCs w:val="20"/>
          <w:rtl/>
          <w:lang w:bidi="he-IL"/>
        </w:rPr>
        <w:t xml:space="preserve"> (תאימות משווה ובודקת שבכל </w:t>
      </w:r>
      <w:r w:rsidR="00093146" w:rsidRPr="00D0240C">
        <w:rPr>
          <w:rFonts w:asciiTheme="minorBidi" w:hAnsiTheme="minorBidi" w:hint="cs"/>
          <w:sz w:val="20"/>
          <w:szCs w:val="20"/>
          <w:rtl/>
          <w:lang w:bidi="he-IL"/>
        </w:rPr>
        <w:t>קונפיגורציות</w:t>
      </w:r>
      <w:r w:rsidRPr="00D0240C">
        <w:rPr>
          <w:rFonts w:asciiTheme="minorBidi" w:hAnsiTheme="minorBidi"/>
          <w:sz w:val="20"/>
          <w:szCs w:val="20"/>
          <w:rtl/>
          <w:lang w:bidi="he-IL"/>
        </w:rPr>
        <w:t xml:space="preserve"> המערכת פועלת נכון. אי אפשר להשוות אם מתוכננת קונפיגורציה בודדת)</w:t>
      </w:r>
    </w:p>
    <w:p w14:paraId="6B2D87FD" w14:textId="77777777" w:rsidR="00967A18" w:rsidRPr="00D0240C" w:rsidRDefault="00967A18" w:rsidP="00226DB6">
      <w:pPr>
        <w:pStyle w:val="ListParagraph"/>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מערכות הפעלה של הקליינט</w:t>
      </w:r>
    </w:p>
    <w:p w14:paraId="6B2D87FE" w14:textId="77777777" w:rsidR="00967A18" w:rsidRPr="00D0240C" w:rsidRDefault="00967A18" w:rsidP="00226DB6">
      <w:pPr>
        <w:pStyle w:val="ListParagraph"/>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WIN</w:t>
      </w:r>
      <w:r w:rsidRPr="00D0240C">
        <w:rPr>
          <w:rFonts w:asciiTheme="minorBidi" w:hAnsiTheme="minorBidi"/>
          <w:sz w:val="20"/>
          <w:szCs w:val="20"/>
          <w:rtl/>
          <w:lang w:bidi="he-IL"/>
        </w:rPr>
        <w:t>98</w:t>
      </w:r>
    </w:p>
    <w:p w14:paraId="6B2D87FF" w14:textId="77777777" w:rsidR="00967A18" w:rsidRPr="00D0240C" w:rsidRDefault="00967A18" w:rsidP="00226DB6">
      <w:pPr>
        <w:pStyle w:val="ListParagraph"/>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WIN</w:t>
      </w:r>
      <w:r w:rsidRPr="00D0240C">
        <w:rPr>
          <w:rFonts w:asciiTheme="minorBidi" w:hAnsiTheme="minorBidi"/>
          <w:sz w:val="20"/>
          <w:szCs w:val="20"/>
          <w:rtl/>
          <w:lang w:bidi="he-IL"/>
        </w:rPr>
        <w:t>2000</w:t>
      </w:r>
    </w:p>
    <w:p w14:paraId="6B2D8800" w14:textId="77777777" w:rsidR="00967A18" w:rsidRPr="00D0240C" w:rsidRDefault="00967A18" w:rsidP="00226DB6">
      <w:pPr>
        <w:pStyle w:val="ListParagraph"/>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מסדי נתונים</w:t>
      </w:r>
    </w:p>
    <w:p w14:paraId="6B2D8801" w14:textId="77777777" w:rsidR="00967A18" w:rsidRPr="00D0240C" w:rsidRDefault="00967A18" w:rsidP="00226DB6">
      <w:pPr>
        <w:pStyle w:val="ListParagraph"/>
        <w:numPr>
          <w:ilvl w:val="3"/>
          <w:numId w:val="1"/>
        </w:numPr>
        <w:bidi/>
        <w:ind w:left="2088"/>
        <w:rPr>
          <w:rFonts w:asciiTheme="minorBidi" w:hAnsiTheme="minorBidi"/>
          <w:sz w:val="20"/>
          <w:szCs w:val="20"/>
          <w:lang w:bidi="he-IL"/>
        </w:rPr>
      </w:pPr>
      <w:r w:rsidRPr="00D0240C">
        <w:rPr>
          <w:rFonts w:asciiTheme="minorBidi" w:hAnsiTheme="minorBidi"/>
          <w:sz w:val="20"/>
          <w:szCs w:val="20"/>
          <w:rtl/>
          <w:lang w:bidi="he-IL"/>
        </w:rPr>
        <w:t>אורקל</w:t>
      </w:r>
    </w:p>
    <w:p w14:paraId="6B2D8802" w14:textId="77777777" w:rsidR="00967A18" w:rsidRPr="00D0240C" w:rsidRDefault="00967A18" w:rsidP="00226DB6">
      <w:pPr>
        <w:pStyle w:val="ListParagraph"/>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Access</w:t>
      </w:r>
    </w:p>
    <w:p w14:paraId="6B2D8803" w14:textId="77777777" w:rsidR="00967A18" w:rsidRPr="00D0240C" w:rsidRDefault="00967A18" w:rsidP="00226DB6">
      <w:pPr>
        <w:pStyle w:val="ListParagraph"/>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סוגי מכשירים</w:t>
      </w:r>
    </w:p>
    <w:p w14:paraId="6B2D8804" w14:textId="77777777" w:rsidR="00967A18" w:rsidRPr="00D0240C" w:rsidRDefault="00967A18" w:rsidP="00226DB6">
      <w:pPr>
        <w:pStyle w:val="ListParagraph"/>
        <w:numPr>
          <w:ilvl w:val="3"/>
          <w:numId w:val="1"/>
        </w:numPr>
        <w:bidi/>
        <w:ind w:left="2088"/>
        <w:rPr>
          <w:rFonts w:asciiTheme="minorBidi" w:hAnsiTheme="minorBidi"/>
          <w:sz w:val="20"/>
          <w:szCs w:val="20"/>
          <w:lang w:bidi="he-IL"/>
        </w:rPr>
      </w:pPr>
      <w:r w:rsidRPr="00D0240C">
        <w:rPr>
          <w:rFonts w:asciiTheme="minorBidi" w:hAnsiTheme="minorBidi"/>
          <w:sz w:val="20"/>
          <w:szCs w:val="20"/>
          <w:rtl/>
          <w:lang w:bidi="he-IL"/>
        </w:rPr>
        <w:t>סמסונג גלקסי 5</w:t>
      </w:r>
    </w:p>
    <w:p w14:paraId="6B2D8805" w14:textId="77777777" w:rsidR="00967A18" w:rsidRPr="00D0240C" w:rsidRDefault="00967A18" w:rsidP="00226DB6">
      <w:pPr>
        <w:pStyle w:val="ListParagraph"/>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LG G3</w:t>
      </w:r>
    </w:p>
    <w:p w14:paraId="6B2D8806" w14:textId="77777777" w:rsidR="00967A18" w:rsidRPr="00D0240C" w:rsidRDefault="00967A18" w:rsidP="00226DB6">
      <w:pPr>
        <w:pStyle w:val="ListParagraph"/>
        <w:numPr>
          <w:ilvl w:val="3"/>
          <w:numId w:val="1"/>
        </w:numPr>
        <w:bidi/>
        <w:ind w:left="2088"/>
        <w:rPr>
          <w:rFonts w:asciiTheme="minorBidi" w:hAnsiTheme="minorBidi"/>
          <w:sz w:val="20"/>
          <w:szCs w:val="20"/>
          <w:lang w:bidi="he-IL"/>
        </w:rPr>
      </w:pPr>
      <w:r w:rsidRPr="00D0240C">
        <w:rPr>
          <w:rFonts w:asciiTheme="minorBidi" w:hAnsiTheme="minorBidi"/>
          <w:sz w:val="20"/>
          <w:szCs w:val="20"/>
          <w:lang w:bidi="he-IL"/>
        </w:rPr>
        <w:t>LG nexus</w:t>
      </w:r>
    </w:p>
    <w:p w14:paraId="6B2D8807" w14:textId="77777777" w:rsidR="00967A18" w:rsidRPr="00D0240C" w:rsidRDefault="00967A18" w:rsidP="00226DB6">
      <w:pPr>
        <w:pStyle w:val="ListParagraph"/>
        <w:numPr>
          <w:ilvl w:val="1"/>
          <w:numId w:val="1"/>
        </w:numPr>
        <w:bidi/>
        <w:ind w:left="1152"/>
        <w:rPr>
          <w:rFonts w:asciiTheme="minorBidi" w:hAnsiTheme="minorBidi"/>
          <w:b/>
          <w:bCs/>
          <w:sz w:val="20"/>
          <w:szCs w:val="20"/>
          <w:lang w:bidi="he-IL"/>
        </w:rPr>
      </w:pPr>
      <w:r w:rsidRPr="00D0240C">
        <w:rPr>
          <w:rFonts w:asciiTheme="minorBidi" w:hAnsiTheme="minorBidi"/>
          <w:b/>
          <w:bCs/>
          <w:sz w:val="20"/>
          <w:szCs w:val="20"/>
          <w:rtl/>
          <w:lang w:bidi="he-IL"/>
        </w:rPr>
        <w:t>עומסים</w:t>
      </w:r>
    </w:p>
    <w:p w14:paraId="6B2D8808" w14:textId="1C8D4F08" w:rsidR="00967A18" w:rsidRPr="00D0240C" w:rsidRDefault="00967A18" w:rsidP="00226DB6">
      <w:pPr>
        <w:pStyle w:val="ListParagraph"/>
        <w:numPr>
          <w:ilvl w:val="2"/>
          <w:numId w:val="1"/>
        </w:numPr>
        <w:bidi/>
        <w:ind w:left="1584"/>
        <w:rPr>
          <w:rFonts w:asciiTheme="minorBidi" w:hAnsiTheme="minorBidi"/>
          <w:sz w:val="20"/>
          <w:szCs w:val="20"/>
          <w:lang w:bidi="he-IL"/>
        </w:rPr>
      </w:pPr>
      <w:proofErr w:type="gramStart"/>
      <w:r w:rsidRPr="00D0240C">
        <w:rPr>
          <w:rFonts w:asciiTheme="minorBidi" w:hAnsiTheme="minorBidi"/>
          <w:sz w:val="20"/>
          <w:szCs w:val="20"/>
          <w:lang w:bidi="he-IL"/>
        </w:rPr>
        <w:t>:stability</w:t>
      </w:r>
      <w:proofErr w:type="gramEnd"/>
      <w:r w:rsidRPr="00D0240C">
        <w:rPr>
          <w:rFonts w:asciiTheme="minorBidi" w:hAnsiTheme="minorBidi"/>
          <w:sz w:val="20"/>
          <w:szCs w:val="20"/>
          <w:rtl/>
          <w:lang w:bidi="he-IL"/>
        </w:rPr>
        <w:t xml:space="preserve"> 2000 </w:t>
      </w:r>
      <w:r w:rsidR="00DC7102" w:rsidRPr="00D0240C">
        <w:rPr>
          <w:rFonts w:asciiTheme="minorBidi" w:hAnsiTheme="minorBidi" w:hint="cs"/>
          <w:sz w:val="20"/>
          <w:szCs w:val="20"/>
          <w:rtl/>
          <w:lang w:bidi="he-IL"/>
        </w:rPr>
        <w:t>משתמשים</w:t>
      </w:r>
      <w:r w:rsidR="00DC7102" w:rsidRPr="00D0240C">
        <w:rPr>
          <w:rFonts w:asciiTheme="minorBidi" w:hAnsiTheme="minorBidi"/>
          <w:sz w:val="20"/>
          <w:szCs w:val="20"/>
          <w:lang w:bidi="he-IL"/>
        </w:rPr>
        <w:t xml:space="preserve"> </w:t>
      </w:r>
      <w:r w:rsidR="00DC7102" w:rsidRPr="00D0240C">
        <w:rPr>
          <w:rFonts w:asciiTheme="minorBidi" w:hAnsiTheme="minorBidi" w:hint="cs"/>
          <w:sz w:val="20"/>
          <w:szCs w:val="20"/>
          <w:rtl/>
          <w:lang w:bidi="he-IL"/>
        </w:rPr>
        <w:t>למשך</w:t>
      </w:r>
      <w:r w:rsidRPr="00D0240C">
        <w:rPr>
          <w:rFonts w:asciiTheme="minorBidi" w:hAnsiTheme="minorBidi"/>
          <w:sz w:val="20"/>
          <w:szCs w:val="20"/>
          <w:rtl/>
          <w:lang w:bidi="he-IL"/>
        </w:rPr>
        <w:t xml:space="preserve"> 10 שעות: 1000 יוצרים הזמנה חדשה (הזמנה אחת כל 20 דקות), 500 מעדכנים (עדכון אחד כל 10 דקות), 400 מוחקים (מחיקה כל 15 דקות), 50 מפיקים דו"ח (דו"ח אחד כל חצי שעה), 50 מפיקים גרף (גרף אחד כל עשרים דקות).</w:t>
      </w:r>
    </w:p>
    <w:p w14:paraId="6B2D8809" w14:textId="77777777" w:rsidR="00967A18" w:rsidRPr="00D0240C" w:rsidRDefault="00967A18" w:rsidP="00226DB6">
      <w:pPr>
        <w:pStyle w:val="ListParagraph"/>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בדיקת לוגין 2000 משתמשים נכנסים פעם אחת - כולם נכנסים תוך חצי שעה.</w:t>
      </w:r>
    </w:p>
    <w:p w14:paraId="6B2D880A" w14:textId="77777777" w:rsidR="00967A18" w:rsidRPr="00D0240C" w:rsidRDefault="00967A18" w:rsidP="00226DB6">
      <w:pPr>
        <w:pStyle w:val="ListParagraph"/>
        <w:numPr>
          <w:ilvl w:val="1"/>
          <w:numId w:val="1"/>
        </w:numPr>
        <w:bidi/>
        <w:ind w:left="1152"/>
        <w:rPr>
          <w:rFonts w:asciiTheme="minorBidi" w:hAnsiTheme="minorBidi"/>
          <w:sz w:val="20"/>
          <w:szCs w:val="20"/>
          <w:lang w:bidi="he-IL"/>
        </w:rPr>
      </w:pPr>
      <w:r w:rsidRPr="00D0240C">
        <w:rPr>
          <w:rFonts w:asciiTheme="minorBidi" w:hAnsiTheme="minorBidi"/>
          <w:b/>
          <w:bCs/>
          <w:sz w:val="20"/>
          <w:szCs w:val="20"/>
          <w:rtl/>
          <w:lang w:bidi="he-IL"/>
        </w:rPr>
        <w:t>אבטחת מידע</w:t>
      </w:r>
    </w:p>
    <w:p w14:paraId="6B2D880B" w14:textId="77777777" w:rsidR="00967A18" w:rsidRPr="00D0240C" w:rsidRDefault="00967A18" w:rsidP="00226DB6">
      <w:pPr>
        <w:pStyle w:val="ListParagraph"/>
        <w:numPr>
          <w:ilvl w:val="2"/>
          <w:numId w:val="1"/>
        </w:numPr>
        <w:bidi/>
        <w:ind w:left="1584"/>
        <w:rPr>
          <w:rFonts w:asciiTheme="minorBidi" w:hAnsiTheme="minorBidi"/>
          <w:sz w:val="20"/>
          <w:szCs w:val="20"/>
          <w:lang w:bidi="he-IL"/>
        </w:rPr>
      </w:pPr>
      <w:r w:rsidRPr="00D0240C">
        <w:rPr>
          <w:rFonts w:asciiTheme="minorBidi" w:hAnsiTheme="minorBidi"/>
          <w:sz w:val="20"/>
          <w:szCs w:val="20"/>
          <w:rtl/>
          <w:lang w:bidi="he-IL"/>
        </w:rPr>
        <w:t>בדיקת הרשאות</w:t>
      </w:r>
    </w:p>
    <w:p w14:paraId="6B2D880C" w14:textId="57A4E6F6" w:rsidR="00967A18" w:rsidRPr="00D0240C" w:rsidRDefault="00967A18" w:rsidP="00226DB6">
      <w:pPr>
        <w:pStyle w:val="ListParagraph"/>
        <w:numPr>
          <w:ilvl w:val="2"/>
          <w:numId w:val="1"/>
        </w:numPr>
        <w:bidi/>
        <w:ind w:left="1584"/>
        <w:rPr>
          <w:rFonts w:asciiTheme="minorBidi" w:hAnsiTheme="minorBidi"/>
          <w:sz w:val="20"/>
          <w:szCs w:val="20"/>
          <w:rtl/>
          <w:lang w:bidi="he-IL"/>
        </w:rPr>
      </w:pPr>
      <w:r w:rsidRPr="00D0240C">
        <w:rPr>
          <w:rFonts w:asciiTheme="minorBidi" w:hAnsiTheme="minorBidi"/>
          <w:sz w:val="20"/>
          <w:szCs w:val="20"/>
          <w:rtl/>
          <w:lang w:bidi="he-IL"/>
        </w:rPr>
        <w:t>בדיקה על ידי האקר כיועץ חיצוני</w:t>
      </w:r>
    </w:p>
    <w:p w14:paraId="6B2D880E" w14:textId="007CC8B6" w:rsidR="003A4359" w:rsidRDefault="00226DB6" w:rsidP="00F864CC">
      <w:pPr>
        <w:pStyle w:val="Heading1"/>
        <w:bidi/>
        <w:rPr>
          <w:rFonts w:asciiTheme="minorBidi" w:hAnsiTheme="minorBidi" w:cstheme="minorBidi"/>
          <w:rtl/>
          <w:lang w:bidi="he-IL"/>
        </w:rPr>
      </w:pPr>
      <w:bookmarkStart w:id="44" w:name="_Toc17643388"/>
      <w:r w:rsidRPr="00D0240C">
        <w:rPr>
          <w:rFonts w:asciiTheme="minorBidi" w:hAnsiTheme="minorBidi" w:cstheme="minorBidi"/>
          <w:rtl/>
          <w:lang w:bidi="he-IL"/>
        </w:rPr>
        <w:t xml:space="preserve">7. </w:t>
      </w:r>
      <w:r w:rsidR="00DC7102" w:rsidRPr="00D0240C">
        <w:rPr>
          <w:rFonts w:asciiTheme="minorBidi" w:hAnsiTheme="minorBidi" w:cstheme="minorBidi" w:hint="cs"/>
          <w:rtl/>
          <w:lang w:bidi="he-IL"/>
        </w:rPr>
        <w:t>קריטריוני</w:t>
      </w:r>
      <w:r w:rsidR="00DC7102" w:rsidRPr="00D0240C">
        <w:rPr>
          <w:rFonts w:asciiTheme="minorBidi" w:hAnsiTheme="minorBidi" w:cstheme="minorBidi" w:hint="eastAsia"/>
          <w:rtl/>
          <w:lang w:bidi="he-IL"/>
        </w:rPr>
        <w:t>ם</w:t>
      </w:r>
      <w:r w:rsidR="004B357E" w:rsidRPr="00D0240C">
        <w:rPr>
          <w:rFonts w:asciiTheme="minorBidi" w:hAnsiTheme="minorBidi" w:cstheme="minorBidi"/>
          <w:rtl/>
          <w:lang w:bidi="he-IL"/>
        </w:rPr>
        <w:t xml:space="preserve"> </w:t>
      </w:r>
      <w:r w:rsidR="00DC7102">
        <w:rPr>
          <w:rFonts w:asciiTheme="minorBidi" w:hAnsiTheme="minorBidi" w:cstheme="minorBidi" w:hint="cs"/>
          <w:rtl/>
          <w:lang w:bidi="he-IL"/>
        </w:rPr>
        <w:t>לה</w:t>
      </w:r>
      <w:r w:rsidR="004B357E" w:rsidRPr="00D0240C">
        <w:rPr>
          <w:rFonts w:asciiTheme="minorBidi" w:hAnsiTheme="minorBidi" w:cstheme="minorBidi"/>
          <w:rtl/>
          <w:lang w:bidi="he-IL"/>
        </w:rPr>
        <w:t>צלחה ו</w:t>
      </w:r>
      <w:r w:rsidR="00DC7102">
        <w:rPr>
          <w:rFonts w:asciiTheme="minorBidi" w:hAnsiTheme="minorBidi" w:cstheme="minorBidi" w:hint="cs"/>
          <w:rtl/>
          <w:lang w:bidi="he-IL"/>
        </w:rPr>
        <w:t>ל</w:t>
      </w:r>
      <w:r w:rsidR="004B357E" w:rsidRPr="00D0240C">
        <w:rPr>
          <w:rFonts w:asciiTheme="minorBidi" w:hAnsiTheme="minorBidi" w:cstheme="minorBidi"/>
          <w:rtl/>
          <w:lang w:bidi="he-IL"/>
        </w:rPr>
        <w:t>כישלון</w:t>
      </w:r>
      <w:bookmarkEnd w:id="44"/>
    </w:p>
    <w:p w14:paraId="7ABE37C5" w14:textId="77777777" w:rsidR="00DC7102" w:rsidRPr="00DC7102" w:rsidRDefault="00DC7102" w:rsidP="00DC7102">
      <w:pPr>
        <w:bidi/>
        <w:rPr>
          <w:rtl/>
          <w:lang w:bidi="he-IL"/>
        </w:rPr>
      </w:pPr>
    </w:p>
    <w:p w14:paraId="2535542D" w14:textId="6ADB9270" w:rsidR="00EF3B0A" w:rsidRPr="00EF3B0A" w:rsidRDefault="00EF3B0A" w:rsidP="00EF3B0A">
      <w:pPr>
        <w:bidi/>
        <w:jc w:val="both"/>
        <w:rPr>
          <w:rFonts w:asciiTheme="minorBidi" w:hAnsiTheme="minorBidi"/>
          <w:b/>
          <w:bCs/>
          <w:u w:val="single"/>
          <w:lang w:bidi="he-IL"/>
        </w:rPr>
      </w:pPr>
      <w:r w:rsidRPr="00EF3B0A">
        <w:rPr>
          <w:rFonts w:asciiTheme="minorBidi" w:hAnsiTheme="minorBidi" w:hint="cs"/>
          <w:b/>
          <w:bCs/>
          <w:u w:val="single"/>
          <w:rtl/>
          <w:lang w:bidi="he-IL"/>
        </w:rPr>
        <w:t>מסך חיה-</w:t>
      </w:r>
    </w:p>
    <w:p w14:paraId="09EB05DD" w14:textId="5DF9BF78" w:rsidR="00EF3B0A" w:rsidRDefault="00A44640" w:rsidP="00A44640">
      <w:pPr>
        <w:bidi/>
        <w:spacing w:after="100"/>
        <w:ind w:right="1276"/>
        <w:jc w:val="both"/>
        <w:rPr>
          <w:color w:val="000000"/>
        </w:rPr>
      </w:pPr>
      <w:r>
        <w:rPr>
          <w:rFonts w:ascii="Calibri" w:eastAsia="Calibri" w:hAnsi="Calibri" w:cs="Calibri" w:hint="cs"/>
          <w:color w:val="000000"/>
          <w:sz w:val="24"/>
          <w:szCs w:val="24"/>
          <w:rtl/>
          <w:lang w:bidi="he-IL"/>
        </w:rPr>
        <w:t xml:space="preserve">- </w:t>
      </w:r>
      <w:r w:rsidR="00EF3B0A">
        <w:rPr>
          <w:rFonts w:ascii="Calibri" w:eastAsia="Calibri" w:hAnsi="Calibri" w:cs="Calibri" w:hint="cs"/>
          <w:color w:val="000000"/>
          <w:sz w:val="24"/>
          <w:szCs w:val="24"/>
          <w:rtl/>
          <w:lang w:bidi="he-IL"/>
        </w:rPr>
        <w:t>בתור</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משתמש</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רשום</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אני</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רוצה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לראות</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את</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פרטי</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החיה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שנבחרה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תמונה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תיאור</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תת</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הקטגוריה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מספר</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פריט</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שם</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הפריט</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שם</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תת</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הקטגוריה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כמות</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הפריטים</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הקיימים</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במלאי</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מחיר</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הפריט</w:t>
      </w:r>
    </w:p>
    <w:p w14:paraId="184C95A7" w14:textId="385BA5B7" w:rsidR="00EF3B0A" w:rsidRDefault="00A44640" w:rsidP="00A44640">
      <w:pPr>
        <w:bidi/>
        <w:spacing w:after="100"/>
        <w:ind w:right="1276"/>
        <w:jc w:val="both"/>
        <w:rPr>
          <w:color w:val="000000"/>
        </w:rPr>
      </w:pPr>
      <w:r>
        <w:rPr>
          <w:rFonts w:ascii="Calibri" w:eastAsia="Calibri" w:hAnsi="Calibri" w:cs="Calibri" w:hint="cs"/>
          <w:color w:val="000000"/>
          <w:sz w:val="24"/>
          <w:szCs w:val="24"/>
          <w:rtl/>
          <w:lang w:bidi="he-IL"/>
        </w:rPr>
        <w:lastRenderedPageBreak/>
        <w:t xml:space="preserve">- </w:t>
      </w:r>
      <w:r w:rsidR="00EF3B0A">
        <w:rPr>
          <w:rFonts w:ascii="Calibri" w:eastAsia="Calibri" w:hAnsi="Calibri" w:cs="Calibri" w:hint="cs"/>
          <w:color w:val="000000"/>
          <w:sz w:val="24"/>
          <w:szCs w:val="24"/>
          <w:rtl/>
          <w:lang w:bidi="he-IL"/>
        </w:rPr>
        <w:t>בתור</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משתמש</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לא</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רשום</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אני</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רוצה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לראות</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את</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פרטי</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החיה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שנבחרה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תמונה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תיאור</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תת</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הקטגוריה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מספר</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פריט</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שם</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הפריט</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שם</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תת</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הקטגוריה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כמות</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הפריטים</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הקיימים</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במלאי</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מחיר</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הפריט</w:t>
      </w:r>
    </w:p>
    <w:p w14:paraId="4D15DB25" w14:textId="77FDC9C9" w:rsidR="00EF3B0A" w:rsidRDefault="00A44640" w:rsidP="00A44640">
      <w:pPr>
        <w:bidi/>
        <w:spacing w:after="100"/>
        <w:ind w:right="1276"/>
        <w:jc w:val="both"/>
        <w:rPr>
          <w:color w:val="000000"/>
        </w:rPr>
      </w:pPr>
      <w:r>
        <w:rPr>
          <w:rFonts w:ascii="Calibri" w:eastAsia="Calibri" w:hAnsi="Calibri" w:cs="Calibri" w:hint="cs"/>
          <w:color w:val="000000"/>
          <w:sz w:val="24"/>
          <w:szCs w:val="24"/>
          <w:rtl/>
          <w:lang w:bidi="he-IL"/>
        </w:rPr>
        <w:t xml:space="preserve">- </w:t>
      </w:r>
      <w:r w:rsidR="00EF3B0A">
        <w:rPr>
          <w:rFonts w:ascii="Calibri" w:eastAsia="Calibri" w:hAnsi="Calibri" w:cs="Calibri" w:hint="cs"/>
          <w:color w:val="000000"/>
          <w:sz w:val="24"/>
          <w:szCs w:val="24"/>
          <w:rtl/>
          <w:lang w:bidi="he-IL"/>
        </w:rPr>
        <w:t>בתור</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משתמש</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לא</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רשום</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אני</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רוצה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אפשרות</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להוסיף</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את</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החיה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לסל</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הקניות</w:t>
      </w:r>
    </w:p>
    <w:p w14:paraId="5A84EC1D" w14:textId="67E81425" w:rsidR="00EF3B0A" w:rsidRDefault="00A44640" w:rsidP="00A44640">
      <w:pPr>
        <w:bidi/>
        <w:spacing w:after="100"/>
        <w:ind w:right="1276"/>
        <w:jc w:val="both"/>
        <w:rPr>
          <w:color w:val="000000"/>
        </w:rPr>
      </w:pPr>
      <w:r>
        <w:rPr>
          <w:rFonts w:ascii="Calibri" w:eastAsia="Calibri" w:hAnsi="Calibri" w:cs="Calibri" w:hint="cs"/>
          <w:color w:val="000000"/>
          <w:sz w:val="24"/>
          <w:szCs w:val="24"/>
          <w:rtl/>
          <w:lang w:bidi="he-IL"/>
        </w:rPr>
        <w:t xml:space="preserve">- </w:t>
      </w:r>
      <w:r w:rsidR="00EF3B0A">
        <w:rPr>
          <w:rFonts w:ascii="Calibri" w:eastAsia="Calibri" w:hAnsi="Calibri" w:cs="Calibri" w:hint="cs"/>
          <w:color w:val="000000"/>
          <w:sz w:val="24"/>
          <w:szCs w:val="24"/>
          <w:rtl/>
          <w:lang w:bidi="he-IL"/>
        </w:rPr>
        <w:t>בתור</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משתמש</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רשום</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אני</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רוצה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אפשרות</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להוסיף</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את</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החיה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לסל</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הקניות</w:t>
      </w:r>
      <w:r w:rsidR="00EF3B0A">
        <w:rPr>
          <w:rFonts w:ascii="Calibri" w:eastAsia="Calibri" w:hAnsi="Calibri" w:cs="Calibri" w:hint="cs"/>
          <w:color w:val="000000"/>
          <w:sz w:val="24"/>
          <w:szCs w:val="24"/>
          <w:rtl/>
        </w:rPr>
        <w:t xml:space="preserve"> </w:t>
      </w:r>
    </w:p>
    <w:p w14:paraId="3862EDED" w14:textId="08746AA5" w:rsidR="00EF3B0A" w:rsidRDefault="00A44640" w:rsidP="00A44640">
      <w:pPr>
        <w:bidi/>
        <w:spacing w:after="100"/>
        <w:ind w:right="1276"/>
        <w:jc w:val="both"/>
        <w:rPr>
          <w:color w:val="000000"/>
        </w:rPr>
      </w:pPr>
      <w:r>
        <w:rPr>
          <w:rFonts w:ascii="Calibri" w:eastAsia="Calibri" w:hAnsi="Calibri" w:cs="Calibri" w:hint="cs"/>
          <w:color w:val="000000"/>
          <w:sz w:val="24"/>
          <w:szCs w:val="24"/>
          <w:rtl/>
          <w:lang w:bidi="he-IL"/>
        </w:rPr>
        <w:t xml:space="preserve">- </w:t>
      </w:r>
      <w:r w:rsidR="00EF3B0A">
        <w:rPr>
          <w:rFonts w:ascii="Calibri" w:eastAsia="Calibri" w:hAnsi="Calibri" w:cs="Calibri" w:hint="cs"/>
          <w:color w:val="000000"/>
          <w:sz w:val="24"/>
          <w:szCs w:val="24"/>
          <w:rtl/>
          <w:lang w:bidi="he-IL"/>
        </w:rPr>
        <w:t>בתור</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מנהלת</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האתר</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אני</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רוצה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שמספר</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הפריט</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בעמוד</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החיה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יהיה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תואם</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למספר</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הפריט</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בעמוד</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תת</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הקטגוריה</w:t>
      </w:r>
    </w:p>
    <w:p w14:paraId="464E6B53" w14:textId="316D0EF7" w:rsidR="00EF3B0A" w:rsidRDefault="00A44640" w:rsidP="00A44640">
      <w:pPr>
        <w:bidi/>
        <w:spacing w:after="100"/>
        <w:ind w:right="1276"/>
        <w:jc w:val="both"/>
        <w:rPr>
          <w:color w:val="000000"/>
        </w:rPr>
      </w:pPr>
      <w:r>
        <w:rPr>
          <w:rFonts w:ascii="Calibri" w:eastAsia="Calibri" w:hAnsi="Calibri" w:cs="Calibri" w:hint="cs"/>
          <w:color w:val="000000"/>
          <w:sz w:val="24"/>
          <w:szCs w:val="24"/>
          <w:rtl/>
          <w:lang w:bidi="he-IL"/>
        </w:rPr>
        <w:t xml:space="preserve">- </w:t>
      </w:r>
      <w:r w:rsidR="00EF3B0A">
        <w:rPr>
          <w:rFonts w:ascii="Calibri" w:eastAsia="Calibri" w:hAnsi="Calibri" w:cs="Calibri" w:hint="cs"/>
          <w:color w:val="000000"/>
          <w:sz w:val="24"/>
          <w:szCs w:val="24"/>
          <w:rtl/>
          <w:lang w:bidi="he-IL"/>
        </w:rPr>
        <w:t>בתור</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מנהלת</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האתר</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אני</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רוצה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שלחיצה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על</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פריט</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שכבר</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נמצא</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בסל</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הקניות</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תגדיל</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את</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כמות</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הפריטים</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המוזמנים</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מאותו</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הפריט</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בלבד</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באחד</w:t>
      </w:r>
    </w:p>
    <w:p w14:paraId="4FE65D98" w14:textId="46C3FAE3" w:rsidR="00EF3B0A" w:rsidRDefault="00A44640" w:rsidP="00A44640">
      <w:pPr>
        <w:bidi/>
        <w:spacing w:after="100"/>
        <w:ind w:right="1276"/>
        <w:jc w:val="both"/>
        <w:rPr>
          <w:rFonts w:ascii="Calibri" w:eastAsia="Calibri" w:hAnsi="Calibri" w:cs="Calibri"/>
          <w:color w:val="000000"/>
          <w:sz w:val="24"/>
          <w:szCs w:val="24"/>
          <w:rtl/>
        </w:rPr>
      </w:pPr>
      <w:r>
        <w:rPr>
          <w:rFonts w:ascii="Calibri" w:eastAsia="Calibri" w:hAnsi="Calibri" w:cs="Calibri" w:hint="cs"/>
          <w:color w:val="000000"/>
          <w:sz w:val="24"/>
          <w:szCs w:val="24"/>
          <w:rtl/>
          <w:lang w:bidi="he-IL"/>
        </w:rPr>
        <w:t xml:space="preserve">- </w:t>
      </w:r>
      <w:r w:rsidR="00EF3B0A">
        <w:rPr>
          <w:rFonts w:ascii="Calibri" w:eastAsia="Calibri" w:hAnsi="Calibri" w:cs="Calibri" w:hint="cs"/>
          <w:color w:val="000000"/>
          <w:sz w:val="24"/>
          <w:szCs w:val="24"/>
          <w:rtl/>
          <w:lang w:bidi="he-IL"/>
        </w:rPr>
        <w:t>בתור</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מנהלת</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האתר</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אני</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רוצה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שבמידה</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והפריט</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אינו</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במלאי</w:t>
      </w:r>
      <w:r w:rsidR="00EF3B0A">
        <w:rPr>
          <w:rFonts w:ascii="Calibri" w:eastAsia="Calibri" w:hAnsi="Calibri" w:cs="Calibri" w:hint="cs"/>
          <w:color w:val="000000"/>
          <w:sz w:val="24"/>
          <w:szCs w:val="24"/>
          <w:rtl/>
        </w:rPr>
        <w:t xml:space="preserve"> – </w:t>
      </w:r>
      <w:r w:rsidR="00EF3B0A">
        <w:rPr>
          <w:rFonts w:ascii="Calibri" w:eastAsia="Calibri" w:hAnsi="Calibri" w:cs="Calibri" w:hint="cs"/>
          <w:color w:val="000000"/>
          <w:sz w:val="24"/>
          <w:szCs w:val="24"/>
          <w:rtl/>
          <w:lang w:bidi="he-IL"/>
        </w:rPr>
        <w:t>כמות</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הפריטים</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שתופיע</w:t>
      </w:r>
      <w:r w:rsidR="00EF3B0A">
        <w:rPr>
          <w:rFonts w:ascii="Calibri" w:eastAsia="Calibri" w:hAnsi="Calibri" w:cs="Calibri" w:hint="cs"/>
          <w:color w:val="000000"/>
          <w:sz w:val="24"/>
          <w:szCs w:val="24"/>
          <w:rtl/>
        </w:rPr>
        <w:t xml:space="preserve"> </w:t>
      </w:r>
      <w:r w:rsidR="00EF3B0A">
        <w:rPr>
          <w:rFonts w:ascii="Calibri" w:eastAsia="Calibri" w:hAnsi="Calibri" w:cs="Calibri" w:hint="cs"/>
          <w:color w:val="000000"/>
          <w:sz w:val="24"/>
          <w:szCs w:val="24"/>
          <w:rtl/>
          <w:lang w:bidi="he-IL"/>
        </w:rPr>
        <w:t>תהיה</w:t>
      </w:r>
      <w:r w:rsidR="00EF3B0A">
        <w:rPr>
          <w:rFonts w:ascii="Calibri" w:eastAsia="Calibri" w:hAnsi="Calibri" w:cs="Calibri" w:hint="cs"/>
          <w:color w:val="000000"/>
          <w:sz w:val="24"/>
          <w:szCs w:val="24"/>
          <w:rtl/>
        </w:rPr>
        <w:t xml:space="preserve"> 0</w:t>
      </w:r>
    </w:p>
    <w:p w14:paraId="677C9F4B" w14:textId="32F7EF5E" w:rsidR="00A44640" w:rsidRDefault="00A44640" w:rsidP="00A44640">
      <w:pPr>
        <w:bidi/>
        <w:spacing w:after="100"/>
        <w:ind w:right="1276"/>
        <w:jc w:val="both"/>
        <w:rPr>
          <w:rFonts w:ascii="Calibri" w:eastAsia="Calibri" w:hAnsi="Calibri" w:cs="Calibri"/>
          <w:color w:val="000000"/>
          <w:sz w:val="24"/>
          <w:szCs w:val="24"/>
          <w:rtl/>
        </w:rPr>
      </w:pPr>
    </w:p>
    <w:p w14:paraId="6CA6AAEF" w14:textId="77777777" w:rsidR="00A44640" w:rsidRDefault="00A44640" w:rsidP="00A44640">
      <w:pPr>
        <w:bidi/>
        <w:spacing w:after="100"/>
        <w:ind w:right="1276"/>
        <w:jc w:val="both"/>
        <w:rPr>
          <w:color w:val="000000"/>
        </w:rPr>
      </w:pPr>
    </w:p>
    <w:p w14:paraId="5BACB90D" w14:textId="47F75CDB" w:rsidR="00EF3B0A" w:rsidRDefault="00EF3B0A" w:rsidP="00EF3B0A">
      <w:pPr>
        <w:bidi/>
        <w:jc w:val="both"/>
        <w:rPr>
          <w:rFonts w:asciiTheme="minorBidi" w:hAnsiTheme="minorBidi"/>
          <w:b/>
          <w:bCs/>
          <w:u w:val="single"/>
          <w:rtl/>
          <w:lang w:bidi="he-IL"/>
        </w:rPr>
      </w:pPr>
      <w:r w:rsidRPr="00EF3B0A">
        <w:rPr>
          <w:rFonts w:asciiTheme="minorBidi" w:hAnsiTheme="minorBidi" w:hint="cs"/>
          <w:b/>
          <w:bCs/>
          <w:u w:val="single"/>
          <w:rtl/>
          <w:lang w:bidi="he-IL"/>
        </w:rPr>
        <w:t xml:space="preserve">מסך </w:t>
      </w:r>
      <w:r>
        <w:rPr>
          <w:rFonts w:asciiTheme="minorBidi" w:hAnsiTheme="minorBidi" w:hint="cs"/>
          <w:b/>
          <w:bCs/>
          <w:u w:val="single"/>
          <w:rtl/>
          <w:lang w:bidi="he-IL"/>
        </w:rPr>
        <w:t>ביצוע הזמנה</w:t>
      </w:r>
      <w:r w:rsidRPr="00EF3B0A">
        <w:rPr>
          <w:rFonts w:asciiTheme="minorBidi" w:hAnsiTheme="minorBidi" w:hint="cs"/>
          <w:b/>
          <w:bCs/>
          <w:u w:val="single"/>
          <w:rtl/>
          <w:lang w:bidi="he-IL"/>
        </w:rPr>
        <w:t>-</w:t>
      </w:r>
    </w:p>
    <w:p w14:paraId="17A4F4DA" w14:textId="6278EEAB" w:rsidR="00A44640" w:rsidRPr="00A44640" w:rsidRDefault="00A44640" w:rsidP="00A44640">
      <w:pPr>
        <w:bidi/>
        <w:spacing w:after="100"/>
        <w:ind w:right="1276"/>
        <w:rPr>
          <w:color w:val="000000"/>
        </w:rPr>
      </w:pPr>
      <w:r>
        <w:rPr>
          <w:rFonts w:ascii="Calibri" w:eastAsia="Calibri" w:hAnsi="Calibri" w:cs="Calibri" w:hint="cs"/>
          <w:color w:val="000000"/>
          <w:sz w:val="24"/>
          <w:szCs w:val="24"/>
          <w:rtl/>
          <w:lang w:bidi="he-IL"/>
        </w:rPr>
        <w:t xml:space="preserve">- </w:t>
      </w:r>
      <w:r w:rsidRPr="00A44640">
        <w:rPr>
          <w:rFonts w:ascii="Calibri" w:eastAsia="Calibri" w:hAnsi="Calibri" w:cs="Calibri" w:hint="cs"/>
          <w:color w:val="000000"/>
          <w:sz w:val="24"/>
          <w:szCs w:val="24"/>
          <w:rtl/>
          <w:lang w:bidi="he-IL"/>
        </w:rPr>
        <w:t>בתור</w:t>
      </w:r>
      <w:r w:rsidRPr="00A44640">
        <w:rPr>
          <w:rFonts w:ascii="Calibri" w:eastAsia="Calibri" w:hAnsi="Calibri" w:cs="Calibri" w:hint="cs"/>
          <w:color w:val="000000"/>
          <w:sz w:val="24"/>
          <w:szCs w:val="24"/>
          <w:rtl/>
        </w:rPr>
        <w:t xml:space="preserve"> </w:t>
      </w:r>
      <w:r w:rsidRPr="00A44640">
        <w:rPr>
          <w:rFonts w:ascii="Calibri" w:eastAsia="Calibri" w:hAnsi="Calibri" w:cs="Calibri" w:hint="cs"/>
          <w:color w:val="000000"/>
          <w:sz w:val="24"/>
          <w:szCs w:val="24"/>
          <w:rtl/>
          <w:lang w:bidi="he-IL"/>
        </w:rPr>
        <w:t>משתמש</w:t>
      </w:r>
      <w:r w:rsidRPr="00A44640">
        <w:rPr>
          <w:rFonts w:ascii="Calibri" w:eastAsia="Calibri" w:hAnsi="Calibri" w:cs="Calibri" w:hint="cs"/>
          <w:color w:val="000000"/>
          <w:sz w:val="24"/>
          <w:szCs w:val="24"/>
          <w:rtl/>
        </w:rPr>
        <w:t xml:space="preserve"> </w:t>
      </w:r>
      <w:r w:rsidRPr="00A44640">
        <w:rPr>
          <w:rFonts w:ascii="Calibri" w:eastAsia="Calibri" w:hAnsi="Calibri" w:cs="Calibri" w:hint="cs"/>
          <w:color w:val="000000"/>
          <w:sz w:val="24"/>
          <w:szCs w:val="24"/>
          <w:rtl/>
          <w:lang w:bidi="he-IL"/>
        </w:rPr>
        <w:t>רשום</w:t>
      </w:r>
      <w:r w:rsidRPr="00A44640">
        <w:rPr>
          <w:rFonts w:ascii="Calibri" w:eastAsia="Calibri" w:hAnsi="Calibri" w:cs="Calibri" w:hint="cs"/>
          <w:color w:val="000000"/>
          <w:sz w:val="24"/>
          <w:szCs w:val="24"/>
          <w:rtl/>
        </w:rPr>
        <w:t xml:space="preserve"> </w:t>
      </w:r>
      <w:r w:rsidRPr="00A44640">
        <w:rPr>
          <w:rFonts w:ascii="Calibri" w:eastAsia="Calibri" w:hAnsi="Calibri" w:cs="Calibri" w:hint="cs"/>
          <w:color w:val="000000"/>
          <w:sz w:val="24"/>
          <w:szCs w:val="24"/>
          <w:rtl/>
          <w:lang w:bidi="he-IL"/>
        </w:rPr>
        <w:t>שפרטי</w:t>
      </w:r>
      <w:r w:rsidRPr="00A44640">
        <w:rPr>
          <w:rFonts w:ascii="Calibri" w:eastAsia="Calibri" w:hAnsi="Calibri" w:cs="Calibri" w:hint="cs"/>
          <w:color w:val="000000"/>
          <w:sz w:val="24"/>
          <w:szCs w:val="24"/>
          <w:rtl/>
        </w:rPr>
        <w:t xml:space="preserve"> </w:t>
      </w:r>
      <w:r w:rsidRPr="00A44640">
        <w:rPr>
          <w:rFonts w:ascii="Calibri" w:eastAsia="Calibri" w:hAnsi="Calibri" w:cs="Calibri" w:hint="cs"/>
          <w:color w:val="000000"/>
          <w:sz w:val="24"/>
          <w:szCs w:val="24"/>
          <w:rtl/>
          <w:lang w:bidi="he-IL"/>
        </w:rPr>
        <w:t>הכתובת</w:t>
      </w:r>
      <w:r w:rsidRPr="00A44640">
        <w:rPr>
          <w:rFonts w:ascii="Calibri" w:eastAsia="Calibri" w:hAnsi="Calibri" w:cs="Calibri" w:hint="cs"/>
          <w:color w:val="000000"/>
          <w:sz w:val="24"/>
          <w:szCs w:val="24"/>
          <w:rtl/>
        </w:rPr>
        <w:t xml:space="preserve"> </w:t>
      </w:r>
      <w:r w:rsidRPr="00A44640">
        <w:rPr>
          <w:rFonts w:ascii="Calibri" w:eastAsia="Calibri" w:hAnsi="Calibri" w:cs="Calibri" w:hint="cs"/>
          <w:color w:val="000000"/>
          <w:sz w:val="24"/>
          <w:szCs w:val="24"/>
          <w:rtl/>
          <w:lang w:bidi="he-IL"/>
        </w:rPr>
        <w:t>למשלוח</w:t>
      </w:r>
      <w:r w:rsidRPr="00A44640">
        <w:rPr>
          <w:rFonts w:ascii="Calibri" w:eastAsia="Calibri" w:hAnsi="Calibri" w:cs="Calibri" w:hint="cs"/>
          <w:color w:val="000000"/>
          <w:sz w:val="24"/>
          <w:szCs w:val="24"/>
          <w:rtl/>
        </w:rPr>
        <w:t xml:space="preserve"> </w:t>
      </w:r>
      <w:r w:rsidRPr="00A44640">
        <w:rPr>
          <w:rFonts w:ascii="Calibri" w:eastAsia="Calibri" w:hAnsi="Calibri" w:cs="Calibri" w:hint="cs"/>
          <w:color w:val="000000"/>
          <w:sz w:val="24"/>
          <w:szCs w:val="24"/>
          <w:rtl/>
          <w:lang w:bidi="he-IL"/>
        </w:rPr>
        <w:t>יופיעו</w:t>
      </w:r>
      <w:r w:rsidRPr="00A44640">
        <w:rPr>
          <w:rFonts w:ascii="Calibri" w:eastAsia="Calibri" w:hAnsi="Calibri" w:cs="Calibri" w:hint="cs"/>
          <w:color w:val="000000"/>
          <w:sz w:val="24"/>
          <w:szCs w:val="24"/>
          <w:rtl/>
        </w:rPr>
        <w:t xml:space="preserve"> </w:t>
      </w:r>
      <w:r w:rsidRPr="00A44640">
        <w:rPr>
          <w:rFonts w:ascii="Calibri" w:eastAsia="Calibri" w:hAnsi="Calibri" w:cs="Calibri" w:hint="cs"/>
          <w:color w:val="000000"/>
          <w:sz w:val="24"/>
          <w:szCs w:val="24"/>
          <w:rtl/>
          <w:lang w:bidi="he-IL"/>
        </w:rPr>
        <w:t>אוטומטית</w:t>
      </w:r>
      <w:r w:rsidRPr="00A44640">
        <w:rPr>
          <w:rFonts w:ascii="Calibri" w:eastAsia="Calibri" w:hAnsi="Calibri" w:cs="Calibri" w:hint="cs"/>
          <w:color w:val="000000"/>
          <w:sz w:val="24"/>
          <w:szCs w:val="24"/>
          <w:rtl/>
        </w:rPr>
        <w:t xml:space="preserve"> </w:t>
      </w:r>
      <w:r w:rsidRPr="00A44640">
        <w:rPr>
          <w:rFonts w:ascii="Calibri" w:eastAsia="Calibri" w:hAnsi="Calibri" w:cs="Calibri" w:hint="cs"/>
          <w:color w:val="000000"/>
          <w:sz w:val="24"/>
          <w:szCs w:val="24"/>
          <w:rtl/>
          <w:lang w:bidi="he-IL"/>
        </w:rPr>
        <w:t>בהתאם</w:t>
      </w:r>
      <w:r w:rsidRPr="00A44640">
        <w:rPr>
          <w:rFonts w:ascii="Calibri" w:eastAsia="Calibri" w:hAnsi="Calibri" w:cs="Calibri" w:hint="cs"/>
          <w:color w:val="000000"/>
          <w:sz w:val="24"/>
          <w:szCs w:val="24"/>
          <w:rtl/>
        </w:rPr>
        <w:t xml:space="preserve"> </w:t>
      </w:r>
      <w:r w:rsidRPr="00A44640">
        <w:rPr>
          <w:rFonts w:ascii="Calibri" w:eastAsia="Calibri" w:hAnsi="Calibri" w:cs="Calibri" w:hint="cs"/>
          <w:color w:val="000000"/>
          <w:sz w:val="24"/>
          <w:szCs w:val="24"/>
          <w:rtl/>
          <w:lang w:bidi="he-IL"/>
        </w:rPr>
        <w:t>לכתובת</w:t>
      </w:r>
      <w:r w:rsidRPr="00A44640">
        <w:rPr>
          <w:rFonts w:ascii="Calibri" w:eastAsia="Calibri" w:hAnsi="Calibri" w:cs="Calibri" w:hint="cs"/>
          <w:color w:val="000000"/>
          <w:sz w:val="24"/>
          <w:szCs w:val="24"/>
          <w:rtl/>
        </w:rPr>
        <w:t xml:space="preserve"> </w:t>
      </w:r>
      <w:r w:rsidRPr="00A44640">
        <w:rPr>
          <w:rFonts w:ascii="Calibri" w:eastAsia="Calibri" w:hAnsi="Calibri" w:cs="Calibri" w:hint="cs"/>
          <w:color w:val="000000"/>
          <w:sz w:val="24"/>
          <w:szCs w:val="24"/>
          <w:rtl/>
          <w:lang w:bidi="he-IL"/>
        </w:rPr>
        <w:t>שהוזנה</w:t>
      </w:r>
      <w:r w:rsidRPr="00A44640">
        <w:rPr>
          <w:rFonts w:ascii="Calibri" w:eastAsia="Calibri" w:hAnsi="Calibri" w:cs="Calibri" w:hint="cs"/>
          <w:color w:val="000000"/>
          <w:sz w:val="24"/>
          <w:szCs w:val="24"/>
          <w:rtl/>
        </w:rPr>
        <w:t xml:space="preserve"> </w:t>
      </w:r>
      <w:r w:rsidRPr="00A44640">
        <w:rPr>
          <w:rFonts w:ascii="Calibri" w:eastAsia="Calibri" w:hAnsi="Calibri" w:cs="Calibri" w:hint="cs"/>
          <w:color w:val="000000"/>
          <w:sz w:val="24"/>
          <w:szCs w:val="24"/>
          <w:rtl/>
          <w:lang w:bidi="he-IL"/>
        </w:rPr>
        <w:t>בעת</w:t>
      </w:r>
      <w:r w:rsidRPr="00A44640">
        <w:rPr>
          <w:rFonts w:ascii="Calibri" w:eastAsia="Calibri" w:hAnsi="Calibri" w:cs="Calibri" w:hint="cs"/>
          <w:color w:val="000000"/>
          <w:sz w:val="24"/>
          <w:szCs w:val="24"/>
          <w:rtl/>
        </w:rPr>
        <w:t xml:space="preserve"> </w:t>
      </w:r>
      <w:r w:rsidRPr="00A44640">
        <w:rPr>
          <w:rFonts w:ascii="Calibri" w:eastAsia="Calibri" w:hAnsi="Calibri" w:cs="Calibri" w:hint="cs"/>
          <w:color w:val="000000"/>
          <w:sz w:val="24"/>
          <w:szCs w:val="24"/>
          <w:rtl/>
          <w:lang w:bidi="he-IL"/>
        </w:rPr>
        <w:t>הרישום</w:t>
      </w:r>
    </w:p>
    <w:p w14:paraId="2E51FAE1" w14:textId="5C961653" w:rsidR="00A44640" w:rsidRDefault="00A44640" w:rsidP="00A44640">
      <w:pPr>
        <w:bidi/>
        <w:spacing w:after="100"/>
        <w:ind w:right="1276"/>
        <w:rPr>
          <w:color w:val="000000"/>
        </w:rPr>
      </w:pPr>
      <w:r>
        <w:rPr>
          <w:rFonts w:ascii="Calibri" w:eastAsia="Calibri" w:hAnsi="Calibri" w:cs="Calibri" w:hint="cs"/>
          <w:color w:val="000000"/>
          <w:sz w:val="24"/>
          <w:szCs w:val="24"/>
          <w:rtl/>
          <w:lang w:bidi="he-IL"/>
        </w:rPr>
        <w:t>- בתור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משתמש</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רשום</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אני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רוצה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אפשרות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להכניס</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פרטי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כרטיס</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האשראי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בעת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ההזמנה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סוג</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הכרטיס</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מספר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הכרטיס</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תאריך</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תפוגה</w:t>
      </w:r>
    </w:p>
    <w:p w14:paraId="1A125F9C" w14:textId="2235FFF1" w:rsidR="00A44640" w:rsidRDefault="00A44640" w:rsidP="00A44640">
      <w:pPr>
        <w:bidi/>
        <w:spacing w:after="100"/>
        <w:ind w:right="1276"/>
        <w:rPr>
          <w:color w:val="000000"/>
        </w:rPr>
      </w:pPr>
      <w:r>
        <w:rPr>
          <w:rFonts w:ascii="Calibri" w:eastAsia="Calibri" w:hAnsi="Calibri" w:cs="Calibri" w:hint="cs"/>
          <w:color w:val="000000"/>
          <w:sz w:val="24"/>
          <w:szCs w:val="24"/>
          <w:rtl/>
          <w:lang w:bidi="he-IL"/>
        </w:rPr>
        <w:t>- בתור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מנהלת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האתר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אני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רוצה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לאפשר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מכירה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רק</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לבעלי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כרטיס</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אשראי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שתאריך</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התפוגה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שלו</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הוא</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לפחות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חודש</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אחרי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התאריך</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הנוכחי</w:t>
      </w:r>
    </w:p>
    <w:p w14:paraId="4DEA9D4B" w14:textId="38F31A20" w:rsidR="00A44640" w:rsidRDefault="00A44640" w:rsidP="00A44640">
      <w:pPr>
        <w:bidi/>
        <w:spacing w:after="100"/>
        <w:ind w:right="1276"/>
        <w:rPr>
          <w:color w:val="000000"/>
        </w:rPr>
      </w:pPr>
      <w:r>
        <w:rPr>
          <w:rFonts w:ascii="Calibri" w:eastAsia="Calibri" w:hAnsi="Calibri" w:cs="Calibri" w:hint="cs"/>
          <w:color w:val="000000"/>
          <w:sz w:val="24"/>
          <w:szCs w:val="24"/>
          <w:rtl/>
          <w:lang w:bidi="he-IL"/>
        </w:rPr>
        <w:t>- בתור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מנהלת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האתר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אני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רוצה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לוודא</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כי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סוגי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הכרטיסים</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שמהם</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ניתן</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לבחור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כוללים</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ויזה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מאסטרקארד</w:t>
      </w:r>
      <w:r>
        <w:rPr>
          <w:rFonts w:ascii="Calibri" w:eastAsia="Calibri" w:hAnsi="Calibri" w:cs="Calibri" w:hint="cs"/>
          <w:color w:val="000000"/>
          <w:sz w:val="24"/>
          <w:szCs w:val="24"/>
          <w:rtl/>
        </w:rPr>
        <w:t xml:space="preserve"> </w:t>
      </w:r>
      <w:proofErr w:type="spellStart"/>
      <w:r>
        <w:rPr>
          <w:rFonts w:ascii="Calibri" w:eastAsia="Calibri" w:hAnsi="Calibri" w:cs="Calibri" w:hint="cs"/>
          <w:color w:val="000000"/>
          <w:sz w:val="24"/>
          <w:szCs w:val="24"/>
          <w:rtl/>
          <w:lang w:bidi="he-IL"/>
        </w:rPr>
        <w:t>ואמריקן</w:t>
      </w:r>
      <w:proofErr w:type="spellEnd"/>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אקספרס</w:t>
      </w:r>
    </w:p>
    <w:p w14:paraId="3CA113DF" w14:textId="244B1699" w:rsidR="00A44640" w:rsidRDefault="00A44640" w:rsidP="00A44640">
      <w:pPr>
        <w:bidi/>
        <w:spacing w:after="100"/>
        <w:ind w:right="1276"/>
        <w:rPr>
          <w:color w:val="000000"/>
        </w:rPr>
      </w:pPr>
      <w:r>
        <w:rPr>
          <w:rFonts w:ascii="Calibri" w:eastAsia="Calibri" w:hAnsi="Calibri" w:cs="Calibri" w:hint="cs"/>
          <w:color w:val="000000"/>
          <w:sz w:val="24"/>
          <w:szCs w:val="24"/>
          <w:rtl/>
          <w:lang w:bidi="he-IL"/>
        </w:rPr>
        <w:t>- בתור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מנהלת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האתר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אני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רוצה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לוודא</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שלא</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ניתן</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להשאיר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שדה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סוג</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הכרטיס</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מספר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הכרטיס</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או</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תאריך</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התפוגה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ריקים</w:t>
      </w:r>
    </w:p>
    <w:p w14:paraId="0A8432BF" w14:textId="1A1B887C" w:rsidR="00A44640" w:rsidRDefault="00A44640" w:rsidP="00A44640">
      <w:pPr>
        <w:bidi/>
        <w:spacing w:after="100"/>
        <w:ind w:right="1276"/>
        <w:rPr>
          <w:color w:val="000000"/>
        </w:rPr>
      </w:pPr>
      <w:r>
        <w:rPr>
          <w:rFonts w:ascii="Calibri" w:eastAsia="Calibri" w:hAnsi="Calibri" w:cs="Calibri" w:hint="cs"/>
          <w:color w:val="000000"/>
          <w:sz w:val="24"/>
          <w:szCs w:val="24"/>
          <w:rtl/>
          <w:lang w:bidi="he-IL"/>
        </w:rPr>
        <w:t>- בתור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מנהלת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האתר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אני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רוצה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שלא</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ניתן</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יהיה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לערוך</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פרטי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הכתובת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כפי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שנרשמו</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במסך</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הרישום</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דרך</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מסך</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זה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כלל</w:t>
      </w:r>
    </w:p>
    <w:p w14:paraId="0C9B8FF9" w14:textId="670B4124" w:rsidR="00A44640" w:rsidRDefault="00A44640" w:rsidP="00A44640">
      <w:pPr>
        <w:bidi/>
        <w:spacing w:after="100"/>
        <w:ind w:right="1276"/>
        <w:rPr>
          <w:b/>
          <w:color w:val="000000"/>
          <w:u w:val="single"/>
        </w:rPr>
      </w:pPr>
      <w:r>
        <w:rPr>
          <w:rFonts w:ascii="Calibri" w:eastAsia="Calibri" w:hAnsi="Calibri" w:cs="Calibri" w:hint="cs"/>
          <w:color w:val="000000"/>
          <w:sz w:val="24"/>
          <w:szCs w:val="24"/>
          <w:rtl/>
          <w:lang w:bidi="he-IL"/>
        </w:rPr>
        <w:t>- בתור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משתמש</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רשום</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אני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רוצה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אפשרות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לשנות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הכתובת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למשלוח</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על</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ידי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סימון</w:t>
      </w:r>
      <w:r>
        <w:rPr>
          <w:rFonts w:ascii="Calibri" w:eastAsia="Calibri" w:hAnsi="Calibri" w:cs="Calibri" w:hint="cs"/>
          <w:color w:val="000000"/>
          <w:sz w:val="24"/>
          <w:szCs w:val="24"/>
          <w:rtl/>
        </w:rPr>
        <w:t xml:space="preserve"> </w:t>
      </w:r>
      <w:proofErr w:type="spellStart"/>
      <w:r>
        <w:rPr>
          <w:rFonts w:ascii="Calibri" w:eastAsia="Calibri" w:hAnsi="Calibri" w:cs="Calibri" w:hint="cs"/>
          <w:color w:val="000000"/>
          <w:sz w:val="24"/>
          <w:szCs w:val="24"/>
          <w:rtl/>
          <w:lang w:bidi="he-IL"/>
        </w:rPr>
        <w:t>הצ</w:t>
      </w:r>
      <w:proofErr w:type="spellEnd"/>
      <w:r>
        <w:rPr>
          <w:rFonts w:ascii="Calibri" w:eastAsia="Calibri" w:hAnsi="Calibri" w:cs="Calibri" w:hint="cs"/>
          <w:color w:val="000000"/>
          <w:sz w:val="24"/>
          <w:szCs w:val="24"/>
          <w:rtl/>
        </w:rPr>
        <w:t>'</w:t>
      </w:r>
      <w:r>
        <w:rPr>
          <w:rFonts w:ascii="Calibri" w:eastAsia="Calibri" w:hAnsi="Calibri" w:cs="Calibri" w:hint="cs"/>
          <w:color w:val="000000"/>
          <w:sz w:val="24"/>
          <w:szCs w:val="24"/>
          <w:rtl/>
          <w:lang w:bidi="he-IL"/>
        </w:rPr>
        <w:t>ק</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בוקס</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מתחת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לפרטי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הכתובת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למשלוח</w:t>
      </w:r>
    </w:p>
    <w:p w14:paraId="77B22AF3" w14:textId="50F87F18" w:rsidR="00A44640" w:rsidRDefault="00A44640" w:rsidP="00A44640">
      <w:pPr>
        <w:bidi/>
        <w:jc w:val="both"/>
        <w:rPr>
          <w:rFonts w:ascii="Calibri" w:eastAsia="Calibri" w:hAnsi="Calibri" w:cs="Calibri"/>
          <w:color w:val="000000"/>
          <w:sz w:val="24"/>
          <w:szCs w:val="24"/>
          <w:rtl/>
        </w:rPr>
      </w:pPr>
      <w:r>
        <w:rPr>
          <w:rFonts w:ascii="Calibri" w:eastAsia="Calibri" w:hAnsi="Calibri" w:cs="Calibri"/>
          <w:color w:val="000000"/>
          <w:sz w:val="24"/>
          <w:szCs w:val="24"/>
          <w:rtl/>
          <w:lang w:bidi="he-IL"/>
        </w:rPr>
        <w:t>בתור</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משתמש</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רשום</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אני</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רוצה</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להיות</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מסוגל</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לשמור</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את</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פרטי</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ההזמנה</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וסל</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הקניות</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גם</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אם</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במהלך</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התהליך</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עשיתי</w:t>
      </w:r>
      <w:r>
        <w:rPr>
          <w:rFonts w:ascii="Calibri" w:eastAsia="Calibri" w:hAnsi="Calibri" w:cs="Calibri"/>
          <w:color w:val="000000"/>
          <w:sz w:val="24"/>
          <w:szCs w:val="24"/>
          <w:rtl/>
        </w:rPr>
        <w:t xml:space="preserve"> </w:t>
      </w:r>
      <w:r>
        <w:rPr>
          <w:rFonts w:ascii="Calibri" w:eastAsia="Calibri" w:hAnsi="Calibri" w:cs="Calibri"/>
          <w:color w:val="000000"/>
          <w:sz w:val="24"/>
          <w:szCs w:val="24"/>
        </w:rPr>
        <w:t>Sign Out</w:t>
      </w:r>
    </w:p>
    <w:p w14:paraId="6830A7B0" w14:textId="2D9E0153" w:rsidR="00A44640" w:rsidRDefault="00A44640" w:rsidP="00A44640">
      <w:pPr>
        <w:bidi/>
        <w:jc w:val="both"/>
        <w:rPr>
          <w:rFonts w:ascii="Calibri" w:eastAsia="Calibri" w:hAnsi="Calibri" w:cs="Calibri"/>
          <w:color w:val="000000"/>
          <w:sz w:val="24"/>
          <w:szCs w:val="24"/>
          <w:rtl/>
        </w:rPr>
      </w:pPr>
    </w:p>
    <w:p w14:paraId="21A5A6B2" w14:textId="4728CAD0" w:rsidR="00A44640" w:rsidRDefault="00A44640" w:rsidP="00A44640">
      <w:pPr>
        <w:bidi/>
        <w:jc w:val="both"/>
        <w:rPr>
          <w:rFonts w:ascii="Calibri" w:eastAsia="Calibri" w:hAnsi="Calibri" w:cs="Calibri"/>
          <w:b/>
          <w:bCs/>
          <w:color w:val="000000"/>
          <w:sz w:val="24"/>
          <w:szCs w:val="24"/>
          <w:u w:val="single"/>
          <w:rtl/>
          <w:lang w:bidi="he-IL"/>
        </w:rPr>
      </w:pPr>
      <w:r w:rsidRPr="00A44640">
        <w:rPr>
          <w:rFonts w:ascii="Calibri" w:eastAsia="Calibri" w:hAnsi="Calibri" w:cs="Calibri" w:hint="cs"/>
          <w:b/>
          <w:bCs/>
          <w:color w:val="000000"/>
          <w:sz w:val="24"/>
          <w:szCs w:val="24"/>
          <w:u w:val="single"/>
          <w:rtl/>
          <w:lang w:bidi="he-IL"/>
        </w:rPr>
        <w:t>מסך רשימת הזמנות</w:t>
      </w:r>
      <w:r>
        <w:rPr>
          <w:rFonts w:ascii="Calibri" w:eastAsia="Calibri" w:hAnsi="Calibri" w:cs="Calibri" w:hint="cs"/>
          <w:b/>
          <w:bCs/>
          <w:color w:val="000000"/>
          <w:sz w:val="24"/>
          <w:szCs w:val="24"/>
          <w:u w:val="single"/>
          <w:rtl/>
          <w:lang w:bidi="he-IL"/>
        </w:rPr>
        <w:t>-</w:t>
      </w:r>
    </w:p>
    <w:p w14:paraId="314B460B" w14:textId="37489C6B" w:rsidR="00A44640" w:rsidRDefault="00A44640" w:rsidP="00A44640">
      <w:pPr>
        <w:bidi/>
        <w:spacing w:after="100"/>
        <w:ind w:right="1276"/>
      </w:pPr>
      <w:r>
        <w:rPr>
          <w:rFonts w:ascii="Calibri" w:eastAsia="Calibri" w:hAnsi="Calibri" w:cs="Calibri" w:hint="cs"/>
          <w:color w:val="000000"/>
          <w:sz w:val="24"/>
          <w:szCs w:val="24"/>
          <w:rtl/>
          <w:lang w:bidi="he-IL"/>
        </w:rPr>
        <w:lastRenderedPageBreak/>
        <w:t>- בתור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משתמש</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רשום</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אני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רוצה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רשימה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של</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כל</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ההזמנות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שביצעתי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בעבר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לכל</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הזמנה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אני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רוצה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לראות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מספר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ההזמנה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תאריך</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ושעת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ההזמנה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ואת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המחיר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הסופי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ששולם</w:t>
      </w:r>
    </w:p>
    <w:p w14:paraId="2FCADBDB" w14:textId="220DD412" w:rsidR="00A44640" w:rsidRDefault="00A44640" w:rsidP="00A44640">
      <w:pPr>
        <w:bidi/>
        <w:spacing w:after="100"/>
        <w:ind w:right="1276"/>
      </w:pPr>
      <w:r>
        <w:rPr>
          <w:rFonts w:ascii="Calibri" w:eastAsia="Calibri" w:hAnsi="Calibri" w:cs="Calibri" w:hint="cs"/>
          <w:color w:val="000000"/>
          <w:sz w:val="24"/>
          <w:szCs w:val="24"/>
          <w:rtl/>
          <w:lang w:bidi="he-IL"/>
        </w:rPr>
        <w:t>- בתור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משתמש</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רשום</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אני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רוצה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שתאריך</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ושעת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ההזמנה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יהיו</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תואמים</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לתאריך</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ושעת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ההזמנה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הנוכחיים</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בהתאם</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לאזור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הזמן</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הנוכחי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ואופן</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הצגת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התאריך</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והשעה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כפי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שנקבעו</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במערכת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ההפעלה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של</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המחשב</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בו</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בוצעה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ההזמנה</w:t>
      </w:r>
    </w:p>
    <w:p w14:paraId="14611B75" w14:textId="5BB238E0" w:rsidR="00A44640" w:rsidRDefault="00A44640" w:rsidP="00A44640">
      <w:pPr>
        <w:bidi/>
        <w:spacing w:after="100"/>
        <w:ind w:right="1276"/>
      </w:pPr>
      <w:r>
        <w:rPr>
          <w:rFonts w:ascii="Calibri" w:eastAsia="Calibri" w:hAnsi="Calibri" w:cs="Calibri" w:hint="cs"/>
          <w:color w:val="000000"/>
          <w:sz w:val="24"/>
          <w:szCs w:val="24"/>
          <w:rtl/>
          <w:lang w:bidi="he-IL"/>
        </w:rPr>
        <w:t>- בתור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משתמש</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רשום</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אני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רוצה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אפשרות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ללחוץ</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על</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מספר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הזמנה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מסוימת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כדי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לקבל</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מספר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אישור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ההזמנה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הספציפית</w:t>
      </w:r>
    </w:p>
    <w:p w14:paraId="6C670223" w14:textId="3C7DFF99" w:rsidR="00A44640" w:rsidRDefault="00A44640" w:rsidP="00A44640">
      <w:pPr>
        <w:bidi/>
        <w:spacing w:after="100"/>
        <w:ind w:right="1276"/>
      </w:pPr>
      <w:r>
        <w:rPr>
          <w:rFonts w:ascii="Calibri" w:eastAsia="Calibri" w:hAnsi="Calibri" w:cs="Calibri" w:hint="cs"/>
          <w:color w:val="000000"/>
          <w:sz w:val="24"/>
          <w:szCs w:val="24"/>
          <w:rtl/>
          <w:lang w:bidi="he-IL"/>
        </w:rPr>
        <w:t>- בתור</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משתמש</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רשום</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אני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רוצה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שמספרי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ההזמנות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שברשימה</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יהיו</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תואמים</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למספרי</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ההזמנות</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שבוצעו</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על</w:t>
      </w:r>
      <w:r>
        <w:rPr>
          <w:rFonts w:ascii="Calibri" w:eastAsia="Calibri" w:hAnsi="Calibri" w:cs="Calibri" w:hint="cs"/>
          <w:color w:val="000000"/>
          <w:sz w:val="24"/>
          <w:szCs w:val="24"/>
          <w:rtl/>
        </w:rPr>
        <w:t xml:space="preserve"> </w:t>
      </w:r>
      <w:r>
        <w:rPr>
          <w:rFonts w:ascii="Calibri" w:eastAsia="Calibri" w:hAnsi="Calibri" w:cs="Calibri" w:hint="cs"/>
          <w:color w:val="000000"/>
          <w:sz w:val="24"/>
          <w:szCs w:val="24"/>
          <w:rtl/>
          <w:lang w:bidi="he-IL"/>
        </w:rPr>
        <w:t>ידי</w:t>
      </w:r>
      <w:r>
        <w:rPr>
          <w:rFonts w:ascii="Calibri" w:eastAsia="Calibri" w:hAnsi="Calibri" w:cs="Calibri" w:hint="cs"/>
          <w:color w:val="000000"/>
          <w:sz w:val="24"/>
          <w:szCs w:val="24"/>
          <w:rtl/>
        </w:rPr>
        <w:t xml:space="preserve"> </w:t>
      </w:r>
    </w:p>
    <w:p w14:paraId="6B2D8817" w14:textId="36FE00AB" w:rsidR="00EF0F7D" w:rsidRDefault="00A44640" w:rsidP="00A44640">
      <w:pPr>
        <w:bidi/>
        <w:jc w:val="both"/>
        <w:rPr>
          <w:rFonts w:ascii="Calibri" w:eastAsia="Calibri" w:hAnsi="Calibri" w:cs="Calibri"/>
          <w:color w:val="000000"/>
          <w:sz w:val="24"/>
          <w:szCs w:val="24"/>
          <w:rtl/>
        </w:rPr>
      </w:pPr>
      <w:r>
        <w:rPr>
          <w:rFonts w:ascii="Calibri" w:eastAsia="Calibri" w:hAnsi="Calibri" w:cs="Calibri"/>
          <w:color w:val="000000"/>
          <w:sz w:val="24"/>
          <w:szCs w:val="24"/>
          <w:rtl/>
          <w:lang w:bidi="he-IL"/>
        </w:rPr>
        <w:t>בתור</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משתמש</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רשום</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אני</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רוצה</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לראות</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רק</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את</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ההזמנות</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שבוצעו</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על</w:t>
      </w:r>
      <w:r>
        <w:rPr>
          <w:rFonts w:ascii="Calibri" w:eastAsia="Calibri" w:hAnsi="Calibri" w:cs="Calibri"/>
          <w:color w:val="000000"/>
          <w:sz w:val="24"/>
          <w:szCs w:val="24"/>
          <w:rtl/>
        </w:rPr>
        <w:t xml:space="preserve"> </w:t>
      </w:r>
      <w:r>
        <w:rPr>
          <w:rFonts w:ascii="Calibri" w:eastAsia="Calibri" w:hAnsi="Calibri" w:cs="Calibri"/>
          <w:color w:val="000000"/>
          <w:sz w:val="24"/>
          <w:szCs w:val="24"/>
          <w:rtl/>
          <w:lang w:bidi="he-IL"/>
        </w:rPr>
        <w:t>ידי</w:t>
      </w:r>
    </w:p>
    <w:p w14:paraId="496C7743" w14:textId="77777777" w:rsidR="00A44640" w:rsidRPr="00A44640" w:rsidRDefault="00A44640" w:rsidP="00A44640">
      <w:pPr>
        <w:bidi/>
        <w:jc w:val="both"/>
        <w:rPr>
          <w:rFonts w:asciiTheme="minorBidi" w:hAnsiTheme="minorBidi"/>
          <w:b/>
          <w:bCs/>
          <w:u w:val="single"/>
          <w:rtl/>
          <w:lang w:bidi="he-IL"/>
        </w:rPr>
      </w:pPr>
    </w:p>
    <w:p w14:paraId="6B2D8818" w14:textId="54FA7F1A" w:rsidR="004B357E" w:rsidRDefault="00226DB6" w:rsidP="00F864CC">
      <w:pPr>
        <w:pStyle w:val="Heading1"/>
        <w:bidi/>
        <w:rPr>
          <w:rFonts w:asciiTheme="minorBidi" w:hAnsiTheme="minorBidi" w:cstheme="minorBidi"/>
          <w:rtl/>
          <w:lang w:bidi="he-IL"/>
        </w:rPr>
      </w:pPr>
      <w:bookmarkStart w:id="45" w:name="_Toc17643390"/>
      <w:r w:rsidRPr="00D0240C">
        <w:rPr>
          <w:rFonts w:asciiTheme="minorBidi" w:hAnsiTheme="minorBidi" w:cstheme="minorBidi"/>
          <w:rtl/>
          <w:lang w:bidi="he-IL"/>
        </w:rPr>
        <w:t xml:space="preserve">9. </w:t>
      </w:r>
      <w:r w:rsidR="004B357E" w:rsidRPr="00D0240C">
        <w:rPr>
          <w:rFonts w:asciiTheme="minorBidi" w:hAnsiTheme="minorBidi" w:cstheme="minorBidi"/>
          <w:rtl/>
          <w:lang w:bidi="he-IL"/>
        </w:rPr>
        <w:t>תוצרי הבדיקות</w:t>
      </w:r>
      <w:bookmarkEnd w:id="45"/>
    </w:p>
    <w:p w14:paraId="28EAE91B" w14:textId="77777777" w:rsidR="00DC7102" w:rsidRPr="00DC7102" w:rsidRDefault="00DC7102" w:rsidP="00DC7102">
      <w:pPr>
        <w:bidi/>
        <w:rPr>
          <w:rtl/>
          <w:lang w:bidi="he-IL"/>
        </w:rPr>
      </w:pPr>
    </w:p>
    <w:p w14:paraId="6B2D8819" w14:textId="56986C3B" w:rsidR="004B357E" w:rsidRDefault="00F22CCE" w:rsidP="00974D2A">
      <w:pPr>
        <w:bidi/>
        <w:jc w:val="both"/>
        <w:rPr>
          <w:rFonts w:asciiTheme="minorBidi" w:hAnsiTheme="minorBidi"/>
          <w:b/>
          <w:bCs/>
          <w:rtl/>
          <w:lang w:val="en-GB" w:bidi="he-IL"/>
        </w:rPr>
      </w:pPr>
      <w:r w:rsidRPr="00F22CCE">
        <w:rPr>
          <w:rFonts w:asciiTheme="minorBidi" w:hAnsiTheme="minorBidi" w:hint="cs"/>
          <w:b/>
          <w:bCs/>
          <w:rtl/>
          <w:lang w:bidi="he-IL"/>
        </w:rPr>
        <w:t xml:space="preserve">מסמך </w:t>
      </w:r>
      <w:r w:rsidRPr="00F22CCE">
        <w:rPr>
          <w:rFonts w:asciiTheme="minorBidi" w:hAnsiTheme="minorBidi"/>
          <w:b/>
          <w:bCs/>
          <w:lang w:val="en-GB" w:bidi="he-IL"/>
        </w:rPr>
        <w:t>STP</w:t>
      </w:r>
      <w:r>
        <w:rPr>
          <w:rFonts w:asciiTheme="minorBidi" w:hAnsiTheme="minorBidi" w:hint="cs"/>
          <w:b/>
          <w:bCs/>
          <w:rtl/>
          <w:lang w:val="en-GB" w:bidi="he-IL"/>
        </w:rPr>
        <w:t>, טבלת אקסל.</w:t>
      </w:r>
    </w:p>
    <w:p w14:paraId="7A5777C0" w14:textId="77777777" w:rsidR="00845EE3" w:rsidRPr="00845EE3" w:rsidRDefault="00845EE3" w:rsidP="00845EE3">
      <w:pPr>
        <w:bidi/>
        <w:rPr>
          <w:rtl/>
          <w:lang w:bidi="he-IL"/>
        </w:rPr>
      </w:pPr>
    </w:p>
    <w:p w14:paraId="6B2D8826" w14:textId="731A368B" w:rsidR="00BB0635" w:rsidRPr="00C447EF" w:rsidRDefault="00226DB6" w:rsidP="00C447EF">
      <w:pPr>
        <w:bidi/>
        <w:rPr>
          <w:rFonts w:asciiTheme="minorBidi" w:hAnsiTheme="minorBidi"/>
          <w:b/>
          <w:bCs/>
          <w:color w:val="365F91" w:themeColor="accent1" w:themeShade="BF"/>
          <w:sz w:val="28"/>
          <w:szCs w:val="28"/>
          <w:rtl/>
          <w:lang w:bidi="he-IL"/>
        </w:rPr>
      </w:pPr>
      <w:bookmarkStart w:id="46" w:name="_Toc17643393"/>
      <w:r w:rsidRPr="00C447EF">
        <w:rPr>
          <w:rFonts w:asciiTheme="minorBidi" w:hAnsiTheme="minorBidi"/>
          <w:b/>
          <w:bCs/>
          <w:color w:val="365F91" w:themeColor="accent1" w:themeShade="BF"/>
          <w:sz w:val="28"/>
          <w:szCs w:val="28"/>
          <w:rtl/>
          <w:lang w:bidi="he-IL"/>
        </w:rPr>
        <w:t xml:space="preserve">12. </w:t>
      </w:r>
      <w:r w:rsidR="0060394A" w:rsidRPr="00C447EF">
        <w:rPr>
          <w:rFonts w:asciiTheme="minorBidi" w:hAnsiTheme="minorBidi"/>
          <w:b/>
          <w:bCs/>
          <w:color w:val="365F91" w:themeColor="accent1" w:themeShade="BF"/>
          <w:sz w:val="28"/>
          <w:szCs w:val="28"/>
          <w:rtl/>
          <w:lang w:bidi="he-IL"/>
        </w:rPr>
        <w:t>תחומי האחריות</w:t>
      </w:r>
      <w:bookmarkEnd w:id="46"/>
    </w:p>
    <w:p w14:paraId="755FF29B" w14:textId="77777777" w:rsidR="004F290A" w:rsidRPr="004F290A" w:rsidRDefault="004F290A" w:rsidP="004F290A">
      <w:pPr>
        <w:bidi/>
        <w:rPr>
          <w:rtl/>
          <w:lang w:bidi="he-IL"/>
        </w:rPr>
      </w:pPr>
    </w:p>
    <w:p w14:paraId="6B2D8860" w14:textId="2173AE3D" w:rsidR="00493302" w:rsidRDefault="00C447EF" w:rsidP="00493302">
      <w:pPr>
        <w:bidi/>
        <w:rPr>
          <w:rFonts w:asciiTheme="minorBidi" w:hAnsiTheme="minorBidi"/>
          <w:rtl/>
          <w:lang w:bidi="he-IL"/>
        </w:rPr>
      </w:pPr>
      <w:r>
        <w:rPr>
          <w:rFonts w:asciiTheme="minorBidi" w:hAnsiTheme="minorBidi" w:hint="cs"/>
          <w:b/>
          <w:bCs/>
          <w:u w:val="single"/>
          <w:rtl/>
          <w:lang w:bidi="he-IL"/>
        </w:rPr>
        <w:t xml:space="preserve">בן- </w:t>
      </w:r>
      <w:r>
        <w:rPr>
          <w:rFonts w:asciiTheme="minorBidi" w:hAnsiTheme="minorBidi" w:hint="cs"/>
          <w:b/>
          <w:bCs/>
          <w:rtl/>
          <w:lang w:bidi="he-IL"/>
        </w:rPr>
        <w:t>א</w:t>
      </w:r>
      <w:r>
        <w:rPr>
          <w:rFonts w:asciiTheme="minorBidi" w:hAnsiTheme="minorBidi" w:hint="cs"/>
          <w:rtl/>
          <w:lang w:bidi="he-IL"/>
        </w:rPr>
        <w:t>ישור סופי</w:t>
      </w:r>
    </w:p>
    <w:p w14:paraId="6DF01606" w14:textId="7D0C23C8" w:rsidR="00C447EF" w:rsidRPr="00C447EF" w:rsidRDefault="00C447EF" w:rsidP="00C447EF">
      <w:pPr>
        <w:bidi/>
        <w:rPr>
          <w:rFonts w:asciiTheme="minorBidi" w:hAnsiTheme="minorBidi"/>
          <w:rtl/>
          <w:lang w:bidi="he-IL"/>
        </w:rPr>
      </w:pPr>
      <w:r>
        <w:rPr>
          <w:rFonts w:asciiTheme="minorBidi" w:hAnsiTheme="minorBidi" w:hint="cs"/>
          <w:rtl/>
          <w:lang w:bidi="he-IL"/>
        </w:rPr>
        <w:t xml:space="preserve">כלל הקבוצה לקחה חלוקה שווה ביצירת </w:t>
      </w:r>
      <w:proofErr w:type="spellStart"/>
      <w:r>
        <w:rPr>
          <w:rFonts w:asciiTheme="minorBidi" w:hAnsiTheme="minorBidi" w:hint="cs"/>
          <w:rtl/>
          <w:lang w:bidi="he-IL"/>
        </w:rPr>
        <w:t>הפרוייקט</w:t>
      </w:r>
      <w:proofErr w:type="spellEnd"/>
      <w:r>
        <w:rPr>
          <w:rFonts w:asciiTheme="minorBidi" w:hAnsiTheme="minorBidi" w:hint="cs"/>
          <w:rtl/>
          <w:lang w:bidi="he-IL"/>
        </w:rPr>
        <w:t>.</w:t>
      </w:r>
    </w:p>
    <w:p w14:paraId="6B2D8861" w14:textId="77777777" w:rsidR="00152056" w:rsidRPr="00D0240C" w:rsidRDefault="00152056" w:rsidP="00152056">
      <w:pPr>
        <w:bidi/>
        <w:rPr>
          <w:rFonts w:asciiTheme="minorBidi" w:hAnsiTheme="minorBidi"/>
          <w:rtl/>
          <w:lang w:bidi="he-IL"/>
        </w:rPr>
      </w:pPr>
    </w:p>
    <w:p w14:paraId="6B2D8895" w14:textId="52C5ED0D" w:rsidR="005C071E" w:rsidRPr="00E748EF" w:rsidRDefault="005C071E" w:rsidP="00E748EF">
      <w:pPr>
        <w:pStyle w:val="Heading1"/>
        <w:bidi/>
        <w:rPr>
          <w:rFonts w:asciiTheme="minorBidi" w:hAnsiTheme="minorBidi" w:cstheme="minorBidi"/>
          <w:rtl/>
          <w:lang w:bidi="he-IL"/>
        </w:rPr>
      </w:pPr>
    </w:p>
    <w:sectPr w:rsidR="005C071E" w:rsidRPr="00E748EF" w:rsidSect="00E119D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6D79C" w14:textId="77777777" w:rsidR="00353474" w:rsidRDefault="00353474" w:rsidP="007055F5">
      <w:pPr>
        <w:spacing w:after="0" w:line="240" w:lineRule="auto"/>
      </w:pPr>
      <w:r>
        <w:separator/>
      </w:r>
    </w:p>
  </w:endnote>
  <w:endnote w:type="continuationSeparator" w:id="0">
    <w:p w14:paraId="7FDF8405" w14:textId="77777777" w:rsidR="00353474" w:rsidRDefault="00353474" w:rsidP="00705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A3584" w14:textId="77777777" w:rsidR="007055F5" w:rsidRDefault="007055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C27C6" w14:textId="77777777" w:rsidR="007055F5" w:rsidRDefault="007055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96AD4" w14:textId="77777777" w:rsidR="007055F5" w:rsidRDefault="007055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99A25" w14:textId="77777777" w:rsidR="00353474" w:rsidRDefault="00353474" w:rsidP="007055F5">
      <w:pPr>
        <w:spacing w:after="0" w:line="240" w:lineRule="auto"/>
      </w:pPr>
      <w:r>
        <w:separator/>
      </w:r>
    </w:p>
  </w:footnote>
  <w:footnote w:type="continuationSeparator" w:id="0">
    <w:p w14:paraId="50C666B8" w14:textId="77777777" w:rsidR="00353474" w:rsidRDefault="00353474" w:rsidP="00705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74A87" w14:textId="77777777" w:rsidR="007055F5" w:rsidRDefault="007055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068FD" w14:textId="77777777" w:rsidR="007055F5" w:rsidRDefault="007055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22A19" w14:textId="77777777" w:rsidR="007055F5" w:rsidRDefault="007055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B7A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E65A6F"/>
    <w:multiLevelType w:val="hybridMultilevel"/>
    <w:tmpl w:val="32321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02276"/>
    <w:multiLevelType w:val="hybridMultilevel"/>
    <w:tmpl w:val="806AEA40"/>
    <w:lvl w:ilvl="0" w:tplc="41E68E8C">
      <w:start w:val="1"/>
      <w:numFmt w:val="bullet"/>
      <w:lvlText w:val=""/>
      <w:lvlJc w:val="left"/>
      <w:pPr>
        <w:tabs>
          <w:tab w:val="num" w:pos="720"/>
        </w:tabs>
        <w:ind w:left="720" w:hanging="360"/>
      </w:pPr>
      <w:rPr>
        <w:rFonts w:ascii="Wingdings" w:hAnsi="Wingdings" w:hint="default"/>
      </w:rPr>
    </w:lvl>
    <w:lvl w:ilvl="1" w:tplc="FA30B14C">
      <w:start w:val="1"/>
      <w:numFmt w:val="bullet"/>
      <w:lvlText w:val=""/>
      <w:lvlJc w:val="left"/>
      <w:pPr>
        <w:tabs>
          <w:tab w:val="num" w:pos="1440"/>
        </w:tabs>
        <w:ind w:left="1440" w:hanging="360"/>
      </w:pPr>
      <w:rPr>
        <w:rFonts w:ascii="Wingdings" w:hAnsi="Wingdings" w:hint="default"/>
      </w:rPr>
    </w:lvl>
    <w:lvl w:ilvl="2" w:tplc="4232D660" w:tentative="1">
      <w:start w:val="1"/>
      <w:numFmt w:val="bullet"/>
      <w:lvlText w:val=""/>
      <w:lvlJc w:val="left"/>
      <w:pPr>
        <w:tabs>
          <w:tab w:val="num" w:pos="2160"/>
        </w:tabs>
        <w:ind w:left="2160" w:hanging="360"/>
      </w:pPr>
      <w:rPr>
        <w:rFonts w:ascii="Wingdings" w:hAnsi="Wingdings" w:hint="default"/>
      </w:rPr>
    </w:lvl>
    <w:lvl w:ilvl="3" w:tplc="CE4A996A" w:tentative="1">
      <w:start w:val="1"/>
      <w:numFmt w:val="bullet"/>
      <w:lvlText w:val=""/>
      <w:lvlJc w:val="left"/>
      <w:pPr>
        <w:tabs>
          <w:tab w:val="num" w:pos="2880"/>
        </w:tabs>
        <w:ind w:left="2880" w:hanging="360"/>
      </w:pPr>
      <w:rPr>
        <w:rFonts w:ascii="Wingdings" w:hAnsi="Wingdings" w:hint="default"/>
      </w:rPr>
    </w:lvl>
    <w:lvl w:ilvl="4" w:tplc="2466E5D2" w:tentative="1">
      <w:start w:val="1"/>
      <w:numFmt w:val="bullet"/>
      <w:lvlText w:val=""/>
      <w:lvlJc w:val="left"/>
      <w:pPr>
        <w:tabs>
          <w:tab w:val="num" w:pos="3600"/>
        </w:tabs>
        <w:ind w:left="3600" w:hanging="360"/>
      </w:pPr>
      <w:rPr>
        <w:rFonts w:ascii="Wingdings" w:hAnsi="Wingdings" w:hint="default"/>
      </w:rPr>
    </w:lvl>
    <w:lvl w:ilvl="5" w:tplc="354401EA" w:tentative="1">
      <w:start w:val="1"/>
      <w:numFmt w:val="bullet"/>
      <w:lvlText w:val=""/>
      <w:lvlJc w:val="left"/>
      <w:pPr>
        <w:tabs>
          <w:tab w:val="num" w:pos="4320"/>
        </w:tabs>
        <w:ind w:left="4320" w:hanging="360"/>
      </w:pPr>
      <w:rPr>
        <w:rFonts w:ascii="Wingdings" w:hAnsi="Wingdings" w:hint="default"/>
      </w:rPr>
    </w:lvl>
    <w:lvl w:ilvl="6" w:tplc="BCACB64E" w:tentative="1">
      <w:start w:val="1"/>
      <w:numFmt w:val="bullet"/>
      <w:lvlText w:val=""/>
      <w:lvlJc w:val="left"/>
      <w:pPr>
        <w:tabs>
          <w:tab w:val="num" w:pos="5040"/>
        </w:tabs>
        <w:ind w:left="5040" w:hanging="360"/>
      </w:pPr>
      <w:rPr>
        <w:rFonts w:ascii="Wingdings" w:hAnsi="Wingdings" w:hint="default"/>
      </w:rPr>
    </w:lvl>
    <w:lvl w:ilvl="7" w:tplc="63961226" w:tentative="1">
      <w:start w:val="1"/>
      <w:numFmt w:val="bullet"/>
      <w:lvlText w:val=""/>
      <w:lvlJc w:val="left"/>
      <w:pPr>
        <w:tabs>
          <w:tab w:val="num" w:pos="5760"/>
        </w:tabs>
        <w:ind w:left="5760" w:hanging="360"/>
      </w:pPr>
      <w:rPr>
        <w:rFonts w:ascii="Wingdings" w:hAnsi="Wingdings" w:hint="default"/>
      </w:rPr>
    </w:lvl>
    <w:lvl w:ilvl="8" w:tplc="9D8C6C4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83E5E"/>
    <w:multiLevelType w:val="hybridMultilevel"/>
    <w:tmpl w:val="1DE2B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AA00CA"/>
    <w:multiLevelType w:val="hybridMultilevel"/>
    <w:tmpl w:val="05BE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2A23CF"/>
    <w:multiLevelType w:val="hybridMultilevel"/>
    <w:tmpl w:val="D7B2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9C5CAA"/>
    <w:multiLevelType w:val="multilevel"/>
    <w:tmpl w:val="5F7A28A4"/>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F513489"/>
    <w:multiLevelType w:val="hybridMultilevel"/>
    <w:tmpl w:val="69C4F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25191"/>
    <w:multiLevelType w:val="hybridMultilevel"/>
    <w:tmpl w:val="B6B6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6F7EFB"/>
    <w:multiLevelType w:val="hybridMultilevel"/>
    <w:tmpl w:val="1492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3944D2"/>
    <w:multiLevelType w:val="hybridMultilevel"/>
    <w:tmpl w:val="1EA04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465469"/>
    <w:multiLevelType w:val="multilevel"/>
    <w:tmpl w:val="FF2275AC"/>
    <w:lvl w:ilvl="0">
      <w:start w:val="1"/>
      <w:numFmt w:val="decimal"/>
      <w:lvlText w:val="%1."/>
      <w:lvlJc w:val="left"/>
      <w:pPr>
        <w:ind w:left="36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B724E43"/>
    <w:multiLevelType w:val="multilevel"/>
    <w:tmpl w:val="5E382502"/>
    <w:lvl w:ilvl="0">
      <w:start w:val="4"/>
      <w:numFmt w:val="decimal"/>
      <w:lvlText w:val="%1."/>
      <w:lvlJc w:val="left"/>
      <w:pPr>
        <w:ind w:left="1080" w:hanging="360"/>
      </w:pPr>
      <w:rPr>
        <w:b w:val="0"/>
        <w:i w:val="0"/>
        <w:smallCaps w:val="0"/>
        <w:strike w:val="0"/>
        <w:dstrike w:val="0"/>
        <w:u w:val="none"/>
        <w:effect w:val="none"/>
        <w:vertAlign w:val="baseline"/>
      </w:rPr>
    </w:lvl>
    <w:lvl w:ilvl="1">
      <w:start w:val="1"/>
      <w:numFmt w:val="decimal"/>
      <w:lvlText w:val="%1.%2."/>
      <w:lvlJc w:val="left"/>
      <w:pPr>
        <w:ind w:left="1588" w:hanging="964"/>
      </w:pPr>
      <w:rPr>
        <w:rFonts w:ascii="Tahoma" w:eastAsia="Tahoma" w:hAnsi="Tahoma" w:cs="Tahoma"/>
        <w:b/>
        <w:i w:val="0"/>
        <w:sz w:val="24"/>
        <w:szCs w:val="24"/>
      </w:rPr>
    </w:lvl>
    <w:lvl w:ilvl="2">
      <w:start w:val="1"/>
      <w:numFmt w:val="decimal"/>
      <w:lvlText w:val="%1.%2.%3."/>
      <w:lvlJc w:val="left"/>
      <w:pPr>
        <w:ind w:left="2155" w:hanging="1361"/>
      </w:pPr>
      <w:rPr>
        <w:rFonts w:ascii="Tahoma" w:eastAsia="Tahoma" w:hAnsi="Tahoma" w:cs="Tahoma"/>
        <w:b/>
        <w:i w:val="0"/>
        <w:sz w:val="22"/>
        <w:szCs w:val="22"/>
      </w:rPr>
    </w:lvl>
    <w:lvl w:ilvl="3">
      <w:start w:val="1"/>
      <w:numFmt w:val="bullet"/>
      <w:lvlText w:val="🔾"/>
      <w:lvlJc w:val="left"/>
      <w:pPr>
        <w:ind w:left="2160" w:hanging="360"/>
      </w:pPr>
      <w:rPr>
        <w:rFonts w:ascii="Noto Sans Symbols" w:eastAsia="Noto Sans Symbols" w:hAnsi="Noto Sans Symbols" w:cs="Noto Sans Symbols"/>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3" w15:restartNumberingAfterBreak="0">
    <w:nsid w:val="71371289"/>
    <w:multiLevelType w:val="hybridMultilevel"/>
    <w:tmpl w:val="484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5865DE"/>
    <w:multiLevelType w:val="hybridMultilevel"/>
    <w:tmpl w:val="A68CB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071B20"/>
    <w:multiLevelType w:val="hybridMultilevel"/>
    <w:tmpl w:val="A2AA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8661556">
    <w:abstractNumId w:val="6"/>
  </w:num>
  <w:num w:numId="2" w16cid:durableId="1966812252">
    <w:abstractNumId w:val="9"/>
  </w:num>
  <w:num w:numId="3" w16cid:durableId="1242106948">
    <w:abstractNumId w:val="5"/>
  </w:num>
  <w:num w:numId="4" w16cid:durableId="1574312521">
    <w:abstractNumId w:val="0"/>
  </w:num>
  <w:num w:numId="5" w16cid:durableId="734012675">
    <w:abstractNumId w:val="15"/>
  </w:num>
  <w:num w:numId="6" w16cid:durableId="95639924">
    <w:abstractNumId w:val="14"/>
  </w:num>
  <w:num w:numId="7" w16cid:durableId="918295630">
    <w:abstractNumId w:val="1"/>
  </w:num>
  <w:num w:numId="8" w16cid:durableId="429787016">
    <w:abstractNumId w:val="4"/>
  </w:num>
  <w:num w:numId="9" w16cid:durableId="175996695">
    <w:abstractNumId w:val="3"/>
  </w:num>
  <w:num w:numId="10" w16cid:durableId="566959122">
    <w:abstractNumId w:val="7"/>
  </w:num>
  <w:num w:numId="11" w16cid:durableId="819810208">
    <w:abstractNumId w:val="10"/>
  </w:num>
  <w:num w:numId="12" w16cid:durableId="197815702">
    <w:abstractNumId w:val="13"/>
  </w:num>
  <w:num w:numId="13" w16cid:durableId="1690376230">
    <w:abstractNumId w:val="8"/>
  </w:num>
  <w:num w:numId="14" w16cid:durableId="742138952">
    <w:abstractNumId w:val="2"/>
  </w:num>
  <w:num w:numId="15" w16cid:durableId="183369820">
    <w:abstractNumId w:val="12"/>
    <w:lvlOverride w:ilvl="0">
      <w:startOverride w:val="4"/>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179767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אלכס גורבצ'וב">
    <w15:presenceInfo w15:providerId="AD" w15:userId="S::alexg@wgalil.onmicrosoft.com::8459a7c7-b354-45d8-a56f-77640536e2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CFC"/>
    <w:rsid w:val="00011710"/>
    <w:rsid w:val="0002458A"/>
    <w:rsid w:val="0006121A"/>
    <w:rsid w:val="00093146"/>
    <w:rsid w:val="000A7D83"/>
    <w:rsid w:val="000C0AE4"/>
    <w:rsid w:val="000C2ADC"/>
    <w:rsid w:val="000D5F56"/>
    <w:rsid w:val="000F39CA"/>
    <w:rsid w:val="00106D20"/>
    <w:rsid w:val="00123A51"/>
    <w:rsid w:val="00135178"/>
    <w:rsid w:val="00146E38"/>
    <w:rsid w:val="00152056"/>
    <w:rsid w:val="001A446D"/>
    <w:rsid w:val="001D036A"/>
    <w:rsid w:val="001F31B5"/>
    <w:rsid w:val="00213E48"/>
    <w:rsid w:val="00226DB6"/>
    <w:rsid w:val="00226F53"/>
    <w:rsid w:val="00245F2A"/>
    <w:rsid w:val="00286636"/>
    <w:rsid w:val="002920C0"/>
    <w:rsid w:val="002931AD"/>
    <w:rsid w:val="002A5FAC"/>
    <w:rsid w:val="00301CFC"/>
    <w:rsid w:val="0030456C"/>
    <w:rsid w:val="00315970"/>
    <w:rsid w:val="00353474"/>
    <w:rsid w:val="003572F7"/>
    <w:rsid w:val="00360E08"/>
    <w:rsid w:val="003668BE"/>
    <w:rsid w:val="00370392"/>
    <w:rsid w:val="003A4359"/>
    <w:rsid w:val="003A4F7D"/>
    <w:rsid w:val="003C6670"/>
    <w:rsid w:val="003E22F3"/>
    <w:rsid w:val="003E47F3"/>
    <w:rsid w:val="004073E3"/>
    <w:rsid w:val="00410715"/>
    <w:rsid w:val="004153CA"/>
    <w:rsid w:val="00425946"/>
    <w:rsid w:val="0044279C"/>
    <w:rsid w:val="004661E4"/>
    <w:rsid w:val="004776F1"/>
    <w:rsid w:val="00493302"/>
    <w:rsid w:val="004A0B2A"/>
    <w:rsid w:val="004B357E"/>
    <w:rsid w:val="004F290A"/>
    <w:rsid w:val="005068B5"/>
    <w:rsid w:val="005137EF"/>
    <w:rsid w:val="005252D4"/>
    <w:rsid w:val="00525BF3"/>
    <w:rsid w:val="00551A03"/>
    <w:rsid w:val="00555EB5"/>
    <w:rsid w:val="00564F01"/>
    <w:rsid w:val="00590DD9"/>
    <w:rsid w:val="005B4116"/>
    <w:rsid w:val="005C071E"/>
    <w:rsid w:val="005D5E39"/>
    <w:rsid w:val="005E5604"/>
    <w:rsid w:val="0060394A"/>
    <w:rsid w:val="0060682A"/>
    <w:rsid w:val="00672430"/>
    <w:rsid w:val="006B1EB9"/>
    <w:rsid w:val="006B666F"/>
    <w:rsid w:val="007033D6"/>
    <w:rsid w:val="007055F5"/>
    <w:rsid w:val="00726329"/>
    <w:rsid w:val="00747AEF"/>
    <w:rsid w:val="007727FA"/>
    <w:rsid w:val="00772891"/>
    <w:rsid w:val="007A59B4"/>
    <w:rsid w:val="007B5EA9"/>
    <w:rsid w:val="007E6F58"/>
    <w:rsid w:val="007F4020"/>
    <w:rsid w:val="00834E89"/>
    <w:rsid w:val="00845EE3"/>
    <w:rsid w:val="008809C5"/>
    <w:rsid w:val="008933F5"/>
    <w:rsid w:val="008A6664"/>
    <w:rsid w:val="008D5641"/>
    <w:rsid w:val="009303EB"/>
    <w:rsid w:val="00933A2A"/>
    <w:rsid w:val="009624B0"/>
    <w:rsid w:val="00967A18"/>
    <w:rsid w:val="00971E22"/>
    <w:rsid w:val="00974D2A"/>
    <w:rsid w:val="009A6BC8"/>
    <w:rsid w:val="009D063C"/>
    <w:rsid w:val="009F3B91"/>
    <w:rsid w:val="00A01AF2"/>
    <w:rsid w:val="00A1677E"/>
    <w:rsid w:val="00A20162"/>
    <w:rsid w:val="00A346F7"/>
    <w:rsid w:val="00A407A6"/>
    <w:rsid w:val="00A408ED"/>
    <w:rsid w:val="00A44640"/>
    <w:rsid w:val="00A53E9C"/>
    <w:rsid w:val="00AA0B85"/>
    <w:rsid w:val="00AC6C91"/>
    <w:rsid w:val="00AE14AD"/>
    <w:rsid w:val="00AF590D"/>
    <w:rsid w:val="00B0320E"/>
    <w:rsid w:val="00B5704D"/>
    <w:rsid w:val="00B96BC0"/>
    <w:rsid w:val="00BA0A3C"/>
    <w:rsid w:val="00BB0635"/>
    <w:rsid w:val="00C01303"/>
    <w:rsid w:val="00C12355"/>
    <w:rsid w:val="00C1571A"/>
    <w:rsid w:val="00C447EF"/>
    <w:rsid w:val="00C51E68"/>
    <w:rsid w:val="00C54C30"/>
    <w:rsid w:val="00C6270B"/>
    <w:rsid w:val="00C8305F"/>
    <w:rsid w:val="00CC1CA2"/>
    <w:rsid w:val="00CC6669"/>
    <w:rsid w:val="00CD0133"/>
    <w:rsid w:val="00CD4B0D"/>
    <w:rsid w:val="00CD5759"/>
    <w:rsid w:val="00CE1AD1"/>
    <w:rsid w:val="00D0240C"/>
    <w:rsid w:val="00D130FD"/>
    <w:rsid w:val="00D25944"/>
    <w:rsid w:val="00D97715"/>
    <w:rsid w:val="00DC7102"/>
    <w:rsid w:val="00DE1199"/>
    <w:rsid w:val="00E119D7"/>
    <w:rsid w:val="00E17906"/>
    <w:rsid w:val="00E32A31"/>
    <w:rsid w:val="00E50CEA"/>
    <w:rsid w:val="00E74553"/>
    <w:rsid w:val="00E748EF"/>
    <w:rsid w:val="00EC7105"/>
    <w:rsid w:val="00EE4868"/>
    <w:rsid w:val="00EE4DB7"/>
    <w:rsid w:val="00EF0F7D"/>
    <w:rsid w:val="00EF3B0A"/>
    <w:rsid w:val="00F201A8"/>
    <w:rsid w:val="00F22CCE"/>
    <w:rsid w:val="00F25ED4"/>
    <w:rsid w:val="00F46A64"/>
    <w:rsid w:val="00F814A2"/>
    <w:rsid w:val="00F82CA0"/>
    <w:rsid w:val="00F864CC"/>
    <w:rsid w:val="00F93A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874A"/>
  <w15:docId w15:val="{CEDD93B5-34CE-41A3-87B4-624556164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9D7"/>
  </w:style>
  <w:style w:type="paragraph" w:styleId="Heading1">
    <w:name w:val="heading 1"/>
    <w:basedOn w:val="Normal"/>
    <w:next w:val="Normal"/>
    <w:link w:val="Heading1Char"/>
    <w:uiPriority w:val="9"/>
    <w:qFormat/>
    <w:rsid w:val="00301C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1C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11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1C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1CF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01C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01CFC"/>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301C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1CF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A5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59B4"/>
    <w:pPr>
      <w:ind w:left="720"/>
      <w:contextualSpacing/>
    </w:pPr>
  </w:style>
  <w:style w:type="paragraph" w:styleId="BalloonText">
    <w:name w:val="Balloon Text"/>
    <w:basedOn w:val="Normal"/>
    <w:link w:val="BalloonTextChar"/>
    <w:uiPriority w:val="99"/>
    <w:semiHidden/>
    <w:unhideWhenUsed/>
    <w:rsid w:val="00DE11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199"/>
    <w:rPr>
      <w:rFonts w:ascii="Tahoma" w:hAnsi="Tahoma" w:cs="Tahoma"/>
      <w:sz w:val="16"/>
      <w:szCs w:val="16"/>
    </w:rPr>
  </w:style>
  <w:style w:type="character" w:customStyle="1" w:styleId="Heading3Char">
    <w:name w:val="Heading 3 Char"/>
    <w:basedOn w:val="DefaultParagraphFont"/>
    <w:link w:val="Heading3"/>
    <w:uiPriority w:val="9"/>
    <w:rsid w:val="00DE119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5D5E39"/>
    <w:pPr>
      <w:spacing w:after="100"/>
    </w:pPr>
  </w:style>
  <w:style w:type="paragraph" w:styleId="TOC2">
    <w:name w:val="toc 2"/>
    <w:basedOn w:val="Normal"/>
    <w:next w:val="Normal"/>
    <w:autoRedefine/>
    <w:uiPriority w:val="39"/>
    <w:unhideWhenUsed/>
    <w:rsid w:val="005D5E39"/>
    <w:pPr>
      <w:spacing w:after="100"/>
      <w:ind w:left="220"/>
    </w:pPr>
  </w:style>
  <w:style w:type="paragraph" w:styleId="TOC3">
    <w:name w:val="toc 3"/>
    <w:basedOn w:val="Normal"/>
    <w:next w:val="Normal"/>
    <w:autoRedefine/>
    <w:uiPriority w:val="39"/>
    <w:unhideWhenUsed/>
    <w:rsid w:val="005D5E39"/>
    <w:pPr>
      <w:spacing w:after="100"/>
      <w:ind w:left="440"/>
    </w:pPr>
  </w:style>
  <w:style w:type="table" w:styleId="LightList-Accent1">
    <w:name w:val="Light List Accent 1"/>
    <w:basedOn w:val="TableNormal"/>
    <w:uiPriority w:val="61"/>
    <w:rsid w:val="002931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055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55F5"/>
  </w:style>
  <w:style w:type="paragraph" w:styleId="Footer">
    <w:name w:val="footer"/>
    <w:basedOn w:val="Normal"/>
    <w:link w:val="FooterChar"/>
    <w:uiPriority w:val="99"/>
    <w:unhideWhenUsed/>
    <w:rsid w:val="007055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55F5"/>
  </w:style>
  <w:style w:type="character" w:styleId="Hyperlink">
    <w:name w:val="Hyperlink"/>
    <w:basedOn w:val="DefaultParagraphFont"/>
    <w:uiPriority w:val="99"/>
    <w:unhideWhenUsed/>
    <w:rsid w:val="00E50CEA"/>
    <w:rPr>
      <w:color w:val="0000FF" w:themeColor="hyperlink"/>
      <w:u w:val="single"/>
    </w:rPr>
  </w:style>
  <w:style w:type="character" w:styleId="UnresolvedMention">
    <w:name w:val="Unresolved Mention"/>
    <w:basedOn w:val="DefaultParagraphFont"/>
    <w:uiPriority w:val="99"/>
    <w:semiHidden/>
    <w:unhideWhenUsed/>
    <w:rsid w:val="00E50CEA"/>
    <w:rPr>
      <w:color w:val="605E5C"/>
      <w:shd w:val="clear" w:color="auto" w:fill="E1DFDD"/>
    </w:rPr>
  </w:style>
  <w:style w:type="paragraph" w:styleId="Revision">
    <w:name w:val="Revision"/>
    <w:hidden/>
    <w:uiPriority w:val="99"/>
    <w:semiHidden/>
    <w:rsid w:val="008A66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86244">
      <w:bodyDiv w:val="1"/>
      <w:marLeft w:val="0"/>
      <w:marRight w:val="0"/>
      <w:marTop w:val="0"/>
      <w:marBottom w:val="0"/>
      <w:divBdr>
        <w:top w:val="none" w:sz="0" w:space="0" w:color="auto"/>
        <w:left w:val="none" w:sz="0" w:space="0" w:color="auto"/>
        <w:bottom w:val="none" w:sz="0" w:space="0" w:color="auto"/>
        <w:right w:val="none" w:sz="0" w:space="0" w:color="auto"/>
      </w:divBdr>
      <w:divsChild>
        <w:div w:id="7371895">
          <w:marLeft w:val="0"/>
          <w:marRight w:val="1166"/>
          <w:marTop w:val="100"/>
          <w:marBottom w:val="0"/>
          <w:divBdr>
            <w:top w:val="none" w:sz="0" w:space="0" w:color="auto"/>
            <w:left w:val="none" w:sz="0" w:space="0" w:color="auto"/>
            <w:bottom w:val="none" w:sz="0" w:space="0" w:color="auto"/>
            <w:right w:val="none" w:sz="0" w:space="0" w:color="auto"/>
          </w:divBdr>
        </w:div>
      </w:divsChild>
    </w:div>
    <w:div w:id="390857217">
      <w:bodyDiv w:val="1"/>
      <w:marLeft w:val="0"/>
      <w:marRight w:val="0"/>
      <w:marTop w:val="0"/>
      <w:marBottom w:val="0"/>
      <w:divBdr>
        <w:top w:val="none" w:sz="0" w:space="0" w:color="auto"/>
        <w:left w:val="none" w:sz="0" w:space="0" w:color="auto"/>
        <w:bottom w:val="none" w:sz="0" w:space="0" w:color="auto"/>
        <w:right w:val="none" w:sz="0" w:space="0" w:color="auto"/>
      </w:divBdr>
    </w:div>
    <w:div w:id="847863654">
      <w:bodyDiv w:val="1"/>
      <w:marLeft w:val="0"/>
      <w:marRight w:val="0"/>
      <w:marTop w:val="0"/>
      <w:marBottom w:val="0"/>
      <w:divBdr>
        <w:top w:val="none" w:sz="0" w:space="0" w:color="auto"/>
        <w:left w:val="none" w:sz="0" w:space="0" w:color="auto"/>
        <w:bottom w:val="none" w:sz="0" w:space="0" w:color="auto"/>
        <w:right w:val="none" w:sz="0" w:space="0" w:color="auto"/>
      </w:divBdr>
    </w:div>
    <w:div w:id="1196962860">
      <w:bodyDiv w:val="1"/>
      <w:marLeft w:val="0"/>
      <w:marRight w:val="0"/>
      <w:marTop w:val="0"/>
      <w:marBottom w:val="0"/>
      <w:divBdr>
        <w:top w:val="none" w:sz="0" w:space="0" w:color="auto"/>
        <w:left w:val="none" w:sz="0" w:space="0" w:color="auto"/>
        <w:bottom w:val="none" w:sz="0" w:space="0" w:color="auto"/>
        <w:right w:val="none" w:sz="0" w:space="0" w:color="auto"/>
      </w:divBdr>
    </w:div>
    <w:div w:id="1215461359">
      <w:bodyDiv w:val="1"/>
      <w:marLeft w:val="0"/>
      <w:marRight w:val="0"/>
      <w:marTop w:val="0"/>
      <w:marBottom w:val="0"/>
      <w:divBdr>
        <w:top w:val="none" w:sz="0" w:space="0" w:color="auto"/>
        <w:left w:val="none" w:sz="0" w:space="0" w:color="auto"/>
        <w:bottom w:val="none" w:sz="0" w:space="0" w:color="auto"/>
        <w:right w:val="none" w:sz="0" w:space="0" w:color="auto"/>
      </w:divBdr>
    </w:div>
    <w:div w:id="138787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83063B-03AE-4DFD-A1B8-6688D92E8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3918</TotalTime>
  <Pages>8</Pages>
  <Words>1063</Words>
  <Characters>6062</Characters>
  <Application>Microsoft Office Word</Application>
  <DocSecurity>0</DocSecurity>
  <Lines>50</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אלכס גורבצ'וב</cp:lastModifiedBy>
  <cp:revision>52</cp:revision>
  <dcterms:created xsi:type="dcterms:W3CDTF">2022-08-25T11:42:00Z</dcterms:created>
  <dcterms:modified xsi:type="dcterms:W3CDTF">2022-11-17T14:46:00Z</dcterms:modified>
</cp:coreProperties>
</file>